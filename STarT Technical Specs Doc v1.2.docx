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25827" w14:textId="77777777" w:rsidR="003032A7" w:rsidRDefault="003032A7">
      <w:pPr>
        <w:rPr>
          <w:rFonts w:ascii="Times New Roman" w:eastAsia="Times New Roman" w:hAnsi="Times New Roman" w:cs="Times New Roman"/>
          <w:sz w:val="56"/>
          <w:szCs w:val="56"/>
        </w:rPr>
      </w:pPr>
    </w:p>
    <w:p w14:paraId="271CA24B" w14:textId="77777777" w:rsidR="003032A7" w:rsidRDefault="003032A7">
      <w:pPr>
        <w:rPr>
          <w:rFonts w:ascii="Times New Roman" w:eastAsia="Times New Roman" w:hAnsi="Times New Roman" w:cs="Times New Roman"/>
          <w:sz w:val="56"/>
          <w:szCs w:val="56"/>
        </w:rPr>
      </w:pPr>
    </w:p>
    <w:p w14:paraId="108ACDB9" w14:textId="77777777" w:rsidR="003032A7" w:rsidRDefault="0005187A">
      <w:pPr>
        <w:jc w:val="center"/>
        <w:rPr>
          <w:rFonts w:ascii="Times New Roman" w:eastAsia="Times New Roman" w:hAnsi="Times New Roman" w:cs="Times New Roman"/>
          <w:b/>
          <w:sz w:val="56"/>
          <w:szCs w:val="56"/>
        </w:rPr>
      </w:pPr>
      <w:proofErr w:type="spellStart"/>
      <w:r>
        <w:rPr>
          <w:rFonts w:ascii="Times New Roman" w:eastAsia="Times New Roman" w:hAnsi="Times New Roman" w:cs="Times New Roman"/>
          <w:b/>
          <w:sz w:val="56"/>
          <w:szCs w:val="56"/>
        </w:rPr>
        <w:t>STaRT</w:t>
      </w:r>
      <w:proofErr w:type="spellEnd"/>
    </w:p>
    <w:p w14:paraId="3802E7B5" w14:textId="77777777" w:rsidR="003032A7" w:rsidRDefault="0005187A">
      <w:pPr>
        <w:pStyle w:val="Subtitle"/>
        <w:keepNext w:val="0"/>
        <w:keepLines w:val="0"/>
        <w:spacing w:after="160" w:line="259" w:lineRule="auto"/>
        <w:jc w:val="center"/>
        <w:rPr>
          <w:rFonts w:ascii="Times New Roman" w:eastAsia="Times New Roman" w:hAnsi="Times New Roman" w:cs="Times New Roman"/>
          <w:color w:val="434343"/>
          <w:sz w:val="44"/>
          <w:szCs w:val="44"/>
          <w:vertAlign w:val="superscript"/>
        </w:rPr>
      </w:pPr>
      <w:r>
        <w:rPr>
          <w:rFonts w:ascii="Times New Roman" w:eastAsia="Times New Roman" w:hAnsi="Times New Roman" w:cs="Times New Roman"/>
          <w:color w:val="434343"/>
          <w:sz w:val="44"/>
          <w:szCs w:val="44"/>
          <w:vertAlign w:val="superscript"/>
        </w:rPr>
        <w:t>Simple Triage and Rapid Treatment Application</w:t>
      </w:r>
    </w:p>
    <w:p w14:paraId="627FD8C1" w14:textId="77777777" w:rsidR="003032A7" w:rsidRDefault="0005187A">
      <w:pPr>
        <w:spacing w:after="160" w:line="259"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8"/>
          <w:szCs w:val="28"/>
        </w:rPr>
        <w:t>TECHNICAL SPECIFICATIONS DOCUMENT</w:t>
      </w:r>
    </w:p>
    <w:p w14:paraId="5DAB4153" w14:textId="77777777" w:rsidR="003032A7" w:rsidRDefault="003032A7">
      <w:pPr>
        <w:spacing w:after="160" w:line="259" w:lineRule="auto"/>
        <w:jc w:val="center"/>
        <w:rPr>
          <w:rFonts w:ascii="Times New Roman" w:eastAsia="Times New Roman" w:hAnsi="Times New Roman" w:cs="Times New Roman"/>
        </w:rPr>
      </w:pPr>
    </w:p>
    <w:p w14:paraId="0DF5E57F" w14:textId="77777777" w:rsidR="003032A7" w:rsidRDefault="0005187A">
      <w:pPr>
        <w:spacing w:line="259" w:lineRule="auto"/>
        <w:jc w:val="cente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Farah Muttardy</w:t>
      </w:r>
    </w:p>
    <w:p w14:paraId="2D71F289" w14:textId="77777777" w:rsidR="003032A7" w:rsidRDefault="0005187A">
      <w:pPr>
        <w:spacing w:line="259" w:lineRule="auto"/>
        <w:jc w:val="cente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Richard Ogniewski</w:t>
      </w:r>
    </w:p>
    <w:p w14:paraId="07722A7E" w14:textId="77777777" w:rsidR="003032A7" w:rsidRDefault="0005187A">
      <w:pPr>
        <w:spacing w:line="259" w:lineRule="auto"/>
        <w:jc w:val="cente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Elie Tannouri</w:t>
      </w:r>
    </w:p>
    <w:p w14:paraId="41D4EA82" w14:textId="77777777" w:rsidR="003032A7" w:rsidRDefault="003032A7">
      <w:pPr>
        <w:spacing w:after="160" w:line="259" w:lineRule="auto"/>
        <w:jc w:val="center"/>
        <w:rPr>
          <w:rFonts w:ascii="Times New Roman" w:eastAsia="Times New Roman" w:hAnsi="Times New Roman" w:cs="Times New Roman"/>
          <w:color w:val="404040"/>
        </w:rPr>
      </w:pPr>
    </w:p>
    <w:p w14:paraId="203542B0" w14:textId="77777777" w:rsidR="003032A7" w:rsidRDefault="003032A7">
      <w:pPr>
        <w:spacing w:after="160" w:line="259" w:lineRule="auto"/>
        <w:jc w:val="center"/>
        <w:rPr>
          <w:rFonts w:ascii="Times New Roman" w:eastAsia="Times New Roman" w:hAnsi="Times New Roman" w:cs="Times New Roman"/>
          <w:i/>
          <w:color w:val="404040"/>
        </w:rPr>
      </w:pPr>
    </w:p>
    <w:p w14:paraId="364C1C06" w14:textId="77777777" w:rsidR="003032A7" w:rsidRDefault="0005187A">
      <w:pPr>
        <w:spacing w:after="160" w:line="259" w:lineRule="auto"/>
        <w:jc w:val="center"/>
        <w:rPr>
          <w:rFonts w:ascii="Times New Roman" w:eastAsia="Times New Roman" w:hAnsi="Times New Roman" w:cs="Times New Roman"/>
          <w:i/>
          <w:color w:val="404040"/>
        </w:rPr>
      </w:pPr>
      <w:r>
        <w:rPr>
          <w:rFonts w:ascii="Times New Roman" w:eastAsia="Times New Roman" w:hAnsi="Times New Roman" w:cs="Times New Roman"/>
          <w:i/>
          <w:noProof/>
          <w:color w:val="404040"/>
        </w:rPr>
        <w:drawing>
          <wp:inline distT="0" distB="0" distL="0" distR="0" wp14:anchorId="086EB4B8" wp14:editId="1A17AE38">
            <wp:extent cx="1962424" cy="571580"/>
            <wp:effectExtent l="0" t="0" r="0" b="0"/>
            <wp:docPr id="1" name="image1.png" descr="Logo, company nam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1.png" descr="Logo, company name&#10;&#10;Description automatically generated with medium confidence"/>
                    <pic:cNvPicPr preferRelativeResize="0"/>
                  </pic:nvPicPr>
                  <pic:blipFill>
                    <a:blip r:embed="rId10"/>
                    <a:srcRect/>
                    <a:stretch>
                      <a:fillRect/>
                    </a:stretch>
                  </pic:blipFill>
                  <pic:spPr>
                    <a:xfrm>
                      <a:off x="0" y="0"/>
                      <a:ext cx="1962424" cy="571580"/>
                    </a:xfrm>
                    <a:prstGeom prst="rect">
                      <a:avLst/>
                    </a:prstGeom>
                    <a:ln/>
                  </pic:spPr>
                </pic:pic>
              </a:graphicData>
            </a:graphic>
          </wp:inline>
        </w:drawing>
      </w:r>
      <w:r>
        <w:rPr>
          <w:rFonts w:ascii="Times New Roman" w:eastAsia="Times New Roman" w:hAnsi="Times New Roman" w:cs="Times New Roman"/>
          <w:i/>
          <w:noProof/>
          <w:color w:val="404040"/>
        </w:rPr>
        <w:drawing>
          <wp:inline distT="0" distB="0" distL="0" distR="0" wp14:anchorId="198356BD" wp14:editId="5EA35392">
            <wp:extent cx="2221113" cy="585166"/>
            <wp:effectExtent l="0" t="0" r="0" b="0"/>
            <wp:docPr id="3" name="image2.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picture containing text&#10;&#10;Description automatically generated"/>
                    <pic:cNvPicPr preferRelativeResize="0"/>
                  </pic:nvPicPr>
                  <pic:blipFill>
                    <a:blip r:embed="rId11"/>
                    <a:srcRect/>
                    <a:stretch>
                      <a:fillRect/>
                    </a:stretch>
                  </pic:blipFill>
                  <pic:spPr>
                    <a:xfrm>
                      <a:off x="0" y="0"/>
                      <a:ext cx="2221113" cy="585166"/>
                    </a:xfrm>
                    <a:prstGeom prst="rect">
                      <a:avLst/>
                    </a:prstGeom>
                    <a:ln/>
                  </pic:spPr>
                </pic:pic>
              </a:graphicData>
            </a:graphic>
          </wp:inline>
        </w:drawing>
      </w:r>
    </w:p>
    <w:p w14:paraId="20DBF3F7" w14:textId="77777777" w:rsidR="003032A7" w:rsidRDefault="003032A7">
      <w:pPr>
        <w:spacing w:after="160" w:line="259" w:lineRule="auto"/>
        <w:jc w:val="center"/>
        <w:rPr>
          <w:rFonts w:ascii="Times New Roman" w:eastAsia="Times New Roman" w:hAnsi="Times New Roman" w:cs="Times New Roman"/>
        </w:rPr>
      </w:pPr>
    </w:p>
    <w:p w14:paraId="312AFFC8" w14:textId="77777777" w:rsidR="003032A7" w:rsidRDefault="0005187A">
      <w:pPr>
        <w:spacing w:before="240"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HMI 7540 – Healthcare Info Systems Development</w:t>
      </w:r>
    </w:p>
    <w:p w14:paraId="59A36635" w14:textId="77777777" w:rsidR="003032A7" w:rsidRDefault="0005187A">
      <w:pPr>
        <w:spacing w:before="40" w:line="259" w:lineRule="auto"/>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Dr. Dominic Thomas</w:t>
      </w:r>
    </w:p>
    <w:p w14:paraId="6C94F530" w14:textId="77777777" w:rsidR="003032A7" w:rsidRDefault="0005187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Fall 2022</w:t>
      </w:r>
    </w:p>
    <w:p w14:paraId="298F2EE5" w14:textId="77777777" w:rsidR="003032A7" w:rsidRDefault="003032A7">
      <w:pPr>
        <w:rPr>
          <w:rFonts w:ascii="Times New Roman" w:eastAsia="Times New Roman" w:hAnsi="Times New Roman" w:cs="Times New Roman"/>
          <w:b/>
          <w:color w:val="4A86E8"/>
        </w:rPr>
      </w:pPr>
    </w:p>
    <w:p w14:paraId="7506D5CA" w14:textId="77777777" w:rsidR="003032A7" w:rsidRDefault="0005187A">
      <w:pPr>
        <w:rPr>
          <w:rFonts w:ascii="Times New Roman" w:eastAsia="Times New Roman" w:hAnsi="Times New Roman" w:cs="Times New Roman"/>
          <w:b/>
          <w:color w:val="4A86E8"/>
        </w:rPr>
      </w:pPr>
      <w:r>
        <w:br w:type="page"/>
      </w:r>
    </w:p>
    <w:p w14:paraId="224494FB" w14:textId="77777777" w:rsidR="003032A7" w:rsidRDefault="0005187A">
      <w:pPr>
        <w:rPr>
          <w:rFonts w:ascii="Times New Roman" w:eastAsia="Times New Roman" w:hAnsi="Times New Roman" w:cs="Times New Roman"/>
          <w:b/>
          <w:color w:val="4A86E8"/>
          <w:sz w:val="28"/>
          <w:szCs w:val="28"/>
        </w:rPr>
      </w:pPr>
      <w:r>
        <w:rPr>
          <w:rFonts w:ascii="Times New Roman" w:eastAsia="Times New Roman" w:hAnsi="Times New Roman" w:cs="Times New Roman"/>
          <w:b/>
          <w:color w:val="4A86E8"/>
          <w:sz w:val="28"/>
          <w:szCs w:val="28"/>
        </w:rPr>
        <w:t>TABLE OF CONTENTS</w:t>
      </w:r>
    </w:p>
    <w:p w14:paraId="3C14188E" w14:textId="77777777" w:rsidR="003032A7" w:rsidRDefault="003032A7">
      <w:pPr>
        <w:rPr>
          <w:rFonts w:ascii="Times New Roman" w:eastAsia="Times New Roman" w:hAnsi="Times New Roman" w:cs="Times New Roman"/>
          <w:b/>
          <w:color w:val="4A86E8"/>
          <w:sz w:val="28"/>
          <w:szCs w:val="28"/>
        </w:rPr>
      </w:pPr>
    </w:p>
    <w:sdt>
      <w:sdtPr>
        <w:id w:val="274449254"/>
        <w:docPartObj>
          <w:docPartGallery w:val="Table of Contents"/>
          <w:docPartUnique/>
        </w:docPartObj>
      </w:sdtPr>
      <w:sdtContent>
        <w:p w14:paraId="4C988497" w14:textId="17F1D168" w:rsidR="001C1DDB" w:rsidRDefault="0005187A">
          <w:pPr>
            <w:pStyle w:val="TOC1"/>
            <w:tabs>
              <w:tab w:val="right" w:pos="9350"/>
            </w:tabs>
            <w:rPr>
              <w:ins w:id="0" w:author="Elie Tannouri" w:date="2022-11-17T22:32:00Z"/>
              <w:rFonts w:asciiTheme="minorHAnsi" w:eastAsiaTheme="minorEastAsia" w:hAnsiTheme="minorHAnsi" w:cstheme="minorBidi"/>
              <w:noProof/>
              <w:lang w:val="en-US"/>
            </w:rPr>
          </w:pPr>
          <w:r>
            <w:fldChar w:fldCharType="begin"/>
          </w:r>
          <w:r>
            <w:instrText xml:space="preserve"> TOC \h \u \z </w:instrText>
          </w:r>
          <w:r>
            <w:fldChar w:fldCharType="separate"/>
          </w:r>
          <w:ins w:id="1" w:author="Elie Tannouri" w:date="2022-11-17T22:32:00Z">
            <w:r w:rsidR="001C1DDB" w:rsidRPr="00CB772A">
              <w:rPr>
                <w:rStyle w:val="Hyperlink"/>
                <w:noProof/>
              </w:rPr>
              <w:fldChar w:fldCharType="begin"/>
            </w:r>
            <w:r w:rsidR="001C1DDB" w:rsidRPr="00CB772A">
              <w:rPr>
                <w:rStyle w:val="Hyperlink"/>
                <w:noProof/>
              </w:rPr>
              <w:instrText xml:space="preserve"> </w:instrText>
            </w:r>
            <w:r w:rsidR="001C1DDB">
              <w:rPr>
                <w:noProof/>
              </w:rPr>
              <w:instrText>HYPERLINK \l "_Toc119616777"</w:instrText>
            </w:r>
            <w:r w:rsidR="001C1DDB" w:rsidRPr="00CB772A">
              <w:rPr>
                <w:rStyle w:val="Hyperlink"/>
                <w:noProof/>
              </w:rPr>
              <w:instrText xml:space="preserve"> </w:instrText>
            </w:r>
            <w:r w:rsidR="001C1DDB" w:rsidRPr="00CB772A">
              <w:rPr>
                <w:rStyle w:val="Hyperlink"/>
                <w:noProof/>
              </w:rPr>
            </w:r>
            <w:r w:rsidR="001C1DDB" w:rsidRPr="00CB772A">
              <w:rPr>
                <w:rStyle w:val="Hyperlink"/>
                <w:noProof/>
              </w:rPr>
              <w:fldChar w:fldCharType="separate"/>
            </w:r>
            <w:r w:rsidR="001C1DDB" w:rsidRPr="00CB772A">
              <w:rPr>
                <w:rStyle w:val="Hyperlink"/>
                <w:noProof/>
              </w:rPr>
              <w:t>INTRODUCTION</w:t>
            </w:r>
            <w:r w:rsidR="001C1DDB">
              <w:rPr>
                <w:noProof/>
                <w:webHidden/>
              </w:rPr>
              <w:tab/>
            </w:r>
            <w:r w:rsidR="001C1DDB">
              <w:rPr>
                <w:noProof/>
                <w:webHidden/>
              </w:rPr>
              <w:fldChar w:fldCharType="begin"/>
            </w:r>
            <w:r w:rsidR="001C1DDB">
              <w:rPr>
                <w:noProof/>
                <w:webHidden/>
              </w:rPr>
              <w:instrText xml:space="preserve"> PAGEREF _Toc119616777 \h </w:instrText>
            </w:r>
          </w:ins>
          <w:r w:rsidR="001C1DDB">
            <w:rPr>
              <w:noProof/>
              <w:webHidden/>
            </w:rPr>
          </w:r>
          <w:r w:rsidR="001C1DDB">
            <w:rPr>
              <w:noProof/>
              <w:webHidden/>
            </w:rPr>
            <w:fldChar w:fldCharType="separate"/>
          </w:r>
          <w:ins w:id="2" w:author="Elie Tannouri" w:date="2022-11-17T22:32:00Z">
            <w:r w:rsidR="001C1DDB">
              <w:rPr>
                <w:noProof/>
                <w:webHidden/>
              </w:rPr>
              <w:t>4</w:t>
            </w:r>
            <w:r w:rsidR="001C1DDB">
              <w:rPr>
                <w:noProof/>
                <w:webHidden/>
              </w:rPr>
              <w:fldChar w:fldCharType="end"/>
            </w:r>
            <w:r w:rsidR="001C1DDB" w:rsidRPr="00CB772A">
              <w:rPr>
                <w:rStyle w:val="Hyperlink"/>
                <w:noProof/>
              </w:rPr>
              <w:fldChar w:fldCharType="end"/>
            </w:r>
          </w:ins>
        </w:p>
        <w:p w14:paraId="12237A63" w14:textId="2138AB2A" w:rsidR="001C1DDB" w:rsidRDefault="001C1DDB">
          <w:pPr>
            <w:pStyle w:val="TOC1"/>
            <w:tabs>
              <w:tab w:val="right" w:pos="9350"/>
            </w:tabs>
            <w:rPr>
              <w:ins w:id="3" w:author="Elie Tannouri" w:date="2022-11-17T22:32:00Z"/>
              <w:rFonts w:asciiTheme="minorHAnsi" w:eastAsiaTheme="minorEastAsia" w:hAnsiTheme="minorHAnsi" w:cstheme="minorBidi"/>
              <w:noProof/>
              <w:lang w:val="en-US"/>
            </w:rPr>
          </w:pPr>
          <w:ins w:id="4" w:author="Elie Tannouri" w:date="2022-11-17T22:32:00Z">
            <w:r w:rsidRPr="00CB772A">
              <w:rPr>
                <w:rStyle w:val="Hyperlink"/>
                <w:noProof/>
              </w:rPr>
              <w:fldChar w:fldCharType="begin"/>
            </w:r>
            <w:r w:rsidRPr="00CB772A">
              <w:rPr>
                <w:rStyle w:val="Hyperlink"/>
                <w:noProof/>
              </w:rPr>
              <w:instrText xml:space="preserve"> </w:instrText>
            </w:r>
            <w:r>
              <w:rPr>
                <w:noProof/>
              </w:rPr>
              <w:instrText>HYPERLINK \l "_Toc119616778"</w:instrText>
            </w:r>
            <w:r w:rsidRPr="00CB772A">
              <w:rPr>
                <w:rStyle w:val="Hyperlink"/>
                <w:noProof/>
              </w:rPr>
              <w:instrText xml:space="preserve"> </w:instrText>
            </w:r>
            <w:r w:rsidRPr="00CB772A">
              <w:rPr>
                <w:rStyle w:val="Hyperlink"/>
                <w:noProof/>
              </w:rPr>
            </w:r>
            <w:r w:rsidRPr="00CB772A">
              <w:rPr>
                <w:rStyle w:val="Hyperlink"/>
                <w:noProof/>
              </w:rPr>
              <w:fldChar w:fldCharType="separate"/>
            </w:r>
            <w:r w:rsidRPr="00CB772A">
              <w:rPr>
                <w:rStyle w:val="Hyperlink"/>
                <w:noProof/>
              </w:rPr>
              <w:t>DESCRIPTION</w:t>
            </w:r>
            <w:r>
              <w:rPr>
                <w:noProof/>
                <w:webHidden/>
              </w:rPr>
              <w:tab/>
            </w:r>
            <w:r>
              <w:rPr>
                <w:noProof/>
                <w:webHidden/>
              </w:rPr>
              <w:fldChar w:fldCharType="begin"/>
            </w:r>
            <w:r>
              <w:rPr>
                <w:noProof/>
                <w:webHidden/>
              </w:rPr>
              <w:instrText xml:space="preserve"> PAGEREF _Toc119616778 \h </w:instrText>
            </w:r>
          </w:ins>
          <w:r>
            <w:rPr>
              <w:noProof/>
              <w:webHidden/>
            </w:rPr>
          </w:r>
          <w:r>
            <w:rPr>
              <w:noProof/>
              <w:webHidden/>
            </w:rPr>
            <w:fldChar w:fldCharType="separate"/>
          </w:r>
          <w:ins w:id="5" w:author="Elie Tannouri" w:date="2022-11-17T22:32:00Z">
            <w:r>
              <w:rPr>
                <w:noProof/>
                <w:webHidden/>
              </w:rPr>
              <w:t>4</w:t>
            </w:r>
            <w:r>
              <w:rPr>
                <w:noProof/>
                <w:webHidden/>
              </w:rPr>
              <w:fldChar w:fldCharType="end"/>
            </w:r>
            <w:r w:rsidRPr="00CB772A">
              <w:rPr>
                <w:rStyle w:val="Hyperlink"/>
                <w:noProof/>
              </w:rPr>
              <w:fldChar w:fldCharType="end"/>
            </w:r>
          </w:ins>
        </w:p>
        <w:p w14:paraId="761AE028" w14:textId="243950CC" w:rsidR="001C1DDB" w:rsidRDefault="001C1DDB">
          <w:pPr>
            <w:pStyle w:val="TOC2"/>
            <w:tabs>
              <w:tab w:val="right" w:pos="9350"/>
            </w:tabs>
            <w:rPr>
              <w:ins w:id="6" w:author="Elie Tannouri" w:date="2022-11-17T22:32:00Z"/>
              <w:rFonts w:asciiTheme="minorHAnsi" w:eastAsiaTheme="minorEastAsia" w:hAnsiTheme="minorHAnsi" w:cstheme="minorBidi"/>
              <w:noProof/>
              <w:lang w:val="en-US"/>
            </w:rPr>
          </w:pPr>
          <w:ins w:id="7" w:author="Elie Tannouri" w:date="2022-11-17T22:32:00Z">
            <w:r w:rsidRPr="00CB772A">
              <w:rPr>
                <w:rStyle w:val="Hyperlink"/>
                <w:noProof/>
              </w:rPr>
              <w:fldChar w:fldCharType="begin"/>
            </w:r>
            <w:r w:rsidRPr="00CB772A">
              <w:rPr>
                <w:rStyle w:val="Hyperlink"/>
                <w:noProof/>
              </w:rPr>
              <w:instrText xml:space="preserve"> </w:instrText>
            </w:r>
            <w:r>
              <w:rPr>
                <w:noProof/>
              </w:rPr>
              <w:instrText>HYPERLINK \l "_Toc119616779"</w:instrText>
            </w:r>
            <w:r w:rsidRPr="00CB772A">
              <w:rPr>
                <w:rStyle w:val="Hyperlink"/>
                <w:noProof/>
              </w:rPr>
              <w:instrText xml:space="preserve"> </w:instrText>
            </w:r>
            <w:r w:rsidRPr="00CB772A">
              <w:rPr>
                <w:rStyle w:val="Hyperlink"/>
                <w:noProof/>
              </w:rPr>
            </w:r>
            <w:r w:rsidRPr="00CB772A">
              <w:rPr>
                <w:rStyle w:val="Hyperlink"/>
                <w:noProof/>
              </w:rPr>
              <w:fldChar w:fldCharType="separate"/>
            </w:r>
            <w:r w:rsidRPr="00CB772A">
              <w:rPr>
                <w:rStyle w:val="Hyperlink"/>
                <w:noProof/>
              </w:rPr>
              <w:t>USER OVERVIEW</w:t>
            </w:r>
            <w:r>
              <w:rPr>
                <w:noProof/>
                <w:webHidden/>
              </w:rPr>
              <w:tab/>
            </w:r>
            <w:r>
              <w:rPr>
                <w:noProof/>
                <w:webHidden/>
              </w:rPr>
              <w:fldChar w:fldCharType="begin"/>
            </w:r>
            <w:r>
              <w:rPr>
                <w:noProof/>
                <w:webHidden/>
              </w:rPr>
              <w:instrText xml:space="preserve"> PAGEREF _Toc119616779 \h </w:instrText>
            </w:r>
          </w:ins>
          <w:r>
            <w:rPr>
              <w:noProof/>
              <w:webHidden/>
            </w:rPr>
          </w:r>
          <w:r>
            <w:rPr>
              <w:noProof/>
              <w:webHidden/>
            </w:rPr>
            <w:fldChar w:fldCharType="separate"/>
          </w:r>
          <w:ins w:id="8" w:author="Elie Tannouri" w:date="2022-11-17T22:32:00Z">
            <w:r>
              <w:rPr>
                <w:noProof/>
                <w:webHidden/>
              </w:rPr>
              <w:t>4</w:t>
            </w:r>
            <w:r>
              <w:rPr>
                <w:noProof/>
                <w:webHidden/>
              </w:rPr>
              <w:fldChar w:fldCharType="end"/>
            </w:r>
            <w:r w:rsidRPr="00CB772A">
              <w:rPr>
                <w:rStyle w:val="Hyperlink"/>
                <w:noProof/>
              </w:rPr>
              <w:fldChar w:fldCharType="end"/>
            </w:r>
          </w:ins>
        </w:p>
        <w:p w14:paraId="00166794" w14:textId="23D6251B" w:rsidR="001C1DDB" w:rsidRDefault="001C1DDB">
          <w:pPr>
            <w:pStyle w:val="TOC2"/>
            <w:tabs>
              <w:tab w:val="right" w:pos="9350"/>
            </w:tabs>
            <w:rPr>
              <w:ins w:id="9" w:author="Elie Tannouri" w:date="2022-11-17T22:32:00Z"/>
              <w:rFonts w:asciiTheme="minorHAnsi" w:eastAsiaTheme="minorEastAsia" w:hAnsiTheme="minorHAnsi" w:cstheme="minorBidi"/>
              <w:noProof/>
              <w:lang w:val="en-US"/>
            </w:rPr>
          </w:pPr>
          <w:ins w:id="10" w:author="Elie Tannouri" w:date="2022-11-17T22:32:00Z">
            <w:r w:rsidRPr="00CB772A">
              <w:rPr>
                <w:rStyle w:val="Hyperlink"/>
                <w:noProof/>
              </w:rPr>
              <w:fldChar w:fldCharType="begin"/>
            </w:r>
            <w:r w:rsidRPr="00CB772A">
              <w:rPr>
                <w:rStyle w:val="Hyperlink"/>
                <w:noProof/>
              </w:rPr>
              <w:instrText xml:space="preserve"> </w:instrText>
            </w:r>
            <w:r>
              <w:rPr>
                <w:noProof/>
              </w:rPr>
              <w:instrText>HYPERLINK \l "_Toc119616780"</w:instrText>
            </w:r>
            <w:r w:rsidRPr="00CB772A">
              <w:rPr>
                <w:rStyle w:val="Hyperlink"/>
                <w:noProof/>
              </w:rPr>
              <w:instrText xml:space="preserve"> </w:instrText>
            </w:r>
            <w:r w:rsidRPr="00CB772A">
              <w:rPr>
                <w:rStyle w:val="Hyperlink"/>
                <w:noProof/>
              </w:rPr>
            </w:r>
            <w:r w:rsidRPr="00CB772A">
              <w:rPr>
                <w:rStyle w:val="Hyperlink"/>
                <w:noProof/>
              </w:rPr>
              <w:fldChar w:fldCharType="separate"/>
            </w:r>
            <w:r w:rsidRPr="00CB772A">
              <w:rPr>
                <w:rStyle w:val="Hyperlink"/>
                <w:noProof/>
              </w:rPr>
              <w:t>OPERATING ENVIRONMENT</w:t>
            </w:r>
            <w:r>
              <w:rPr>
                <w:noProof/>
                <w:webHidden/>
              </w:rPr>
              <w:tab/>
            </w:r>
            <w:r>
              <w:rPr>
                <w:noProof/>
                <w:webHidden/>
              </w:rPr>
              <w:fldChar w:fldCharType="begin"/>
            </w:r>
            <w:r>
              <w:rPr>
                <w:noProof/>
                <w:webHidden/>
              </w:rPr>
              <w:instrText xml:space="preserve"> PAGEREF _Toc119616780 \h </w:instrText>
            </w:r>
          </w:ins>
          <w:r>
            <w:rPr>
              <w:noProof/>
              <w:webHidden/>
            </w:rPr>
          </w:r>
          <w:r>
            <w:rPr>
              <w:noProof/>
              <w:webHidden/>
            </w:rPr>
            <w:fldChar w:fldCharType="separate"/>
          </w:r>
          <w:ins w:id="11" w:author="Elie Tannouri" w:date="2022-11-17T22:32:00Z">
            <w:r>
              <w:rPr>
                <w:noProof/>
                <w:webHidden/>
              </w:rPr>
              <w:t>4</w:t>
            </w:r>
            <w:r>
              <w:rPr>
                <w:noProof/>
                <w:webHidden/>
              </w:rPr>
              <w:fldChar w:fldCharType="end"/>
            </w:r>
            <w:r w:rsidRPr="00CB772A">
              <w:rPr>
                <w:rStyle w:val="Hyperlink"/>
                <w:noProof/>
              </w:rPr>
              <w:fldChar w:fldCharType="end"/>
            </w:r>
          </w:ins>
        </w:p>
        <w:p w14:paraId="769054C8" w14:textId="696E6354" w:rsidR="001C1DDB" w:rsidRDefault="001C1DDB">
          <w:pPr>
            <w:pStyle w:val="TOC2"/>
            <w:tabs>
              <w:tab w:val="right" w:pos="9350"/>
            </w:tabs>
            <w:rPr>
              <w:ins w:id="12" w:author="Elie Tannouri" w:date="2022-11-17T22:32:00Z"/>
              <w:rFonts w:asciiTheme="minorHAnsi" w:eastAsiaTheme="minorEastAsia" w:hAnsiTheme="minorHAnsi" w:cstheme="minorBidi"/>
              <w:noProof/>
              <w:lang w:val="en-US"/>
            </w:rPr>
          </w:pPr>
          <w:ins w:id="13" w:author="Elie Tannouri" w:date="2022-11-17T22:32:00Z">
            <w:r w:rsidRPr="00CB772A">
              <w:rPr>
                <w:rStyle w:val="Hyperlink"/>
                <w:noProof/>
              </w:rPr>
              <w:fldChar w:fldCharType="begin"/>
            </w:r>
            <w:r w:rsidRPr="00CB772A">
              <w:rPr>
                <w:rStyle w:val="Hyperlink"/>
                <w:noProof/>
              </w:rPr>
              <w:instrText xml:space="preserve"> </w:instrText>
            </w:r>
            <w:r>
              <w:rPr>
                <w:noProof/>
              </w:rPr>
              <w:instrText>HYPERLINK \l "_Toc119616781"</w:instrText>
            </w:r>
            <w:r w:rsidRPr="00CB772A">
              <w:rPr>
                <w:rStyle w:val="Hyperlink"/>
                <w:noProof/>
              </w:rPr>
              <w:instrText xml:space="preserve"> </w:instrText>
            </w:r>
            <w:r w:rsidRPr="00CB772A">
              <w:rPr>
                <w:rStyle w:val="Hyperlink"/>
                <w:noProof/>
              </w:rPr>
            </w:r>
            <w:r w:rsidRPr="00CB772A">
              <w:rPr>
                <w:rStyle w:val="Hyperlink"/>
                <w:noProof/>
              </w:rPr>
              <w:fldChar w:fldCharType="separate"/>
            </w:r>
            <w:r w:rsidRPr="00CB772A">
              <w:rPr>
                <w:rStyle w:val="Hyperlink"/>
                <w:noProof/>
              </w:rPr>
              <w:t>DEVELOPMENT TECHNOLOGY</w:t>
            </w:r>
            <w:r>
              <w:rPr>
                <w:noProof/>
                <w:webHidden/>
              </w:rPr>
              <w:tab/>
            </w:r>
            <w:r>
              <w:rPr>
                <w:noProof/>
                <w:webHidden/>
              </w:rPr>
              <w:fldChar w:fldCharType="begin"/>
            </w:r>
            <w:r>
              <w:rPr>
                <w:noProof/>
                <w:webHidden/>
              </w:rPr>
              <w:instrText xml:space="preserve"> PAGEREF _Toc119616781 \h </w:instrText>
            </w:r>
          </w:ins>
          <w:r>
            <w:rPr>
              <w:noProof/>
              <w:webHidden/>
            </w:rPr>
          </w:r>
          <w:r>
            <w:rPr>
              <w:noProof/>
              <w:webHidden/>
            </w:rPr>
            <w:fldChar w:fldCharType="separate"/>
          </w:r>
          <w:ins w:id="14" w:author="Elie Tannouri" w:date="2022-11-17T22:32:00Z">
            <w:r>
              <w:rPr>
                <w:noProof/>
                <w:webHidden/>
              </w:rPr>
              <w:t>4</w:t>
            </w:r>
            <w:r>
              <w:rPr>
                <w:noProof/>
                <w:webHidden/>
              </w:rPr>
              <w:fldChar w:fldCharType="end"/>
            </w:r>
            <w:r w:rsidRPr="00CB772A">
              <w:rPr>
                <w:rStyle w:val="Hyperlink"/>
                <w:noProof/>
              </w:rPr>
              <w:fldChar w:fldCharType="end"/>
            </w:r>
          </w:ins>
        </w:p>
        <w:p w14:paraId="1A116975" w14:textId="4AB8B5FF" w:rsidR="001C1DDB" w:rsidRDefault="001C1DDB">
          <w:pPr>
            <w:pStyle w:val="TOC2"/>
            <w:tabs>
              <w:tab w:val="right" w:pos="9350"/>
            </w:tabs>
            <w:rPr>
              <w:ins w:id="15" w:author="Elie Tannouri" w:date="2022-11-17T22:32:00Z"/>
              <w:rFonts w:asciiTheme="minorHAnsi" w:eastAsiaTheme="minorEastAsia" w:hAnsiTheme="minorHAnsi" w:cstheme="minorBidi"/>
              <w:noProof/>
              <w:lang w:val="en-US"/>
            </w:rPr>
          </w:pPr>
          <w:ins w:id="16" w:author="Elie Tannouri" w:date="2022-11-17T22:32:00Z">
            <w:r w:rsidRPr="00CB772A">
              <w:rPr>
                <w:rStyle w:val="Hyperlink"/>
                <w:noProof/>
              </w:rPr>
              <w:fldChar w:fldCharType="begin"/>
            </w:r>
            <w:r w:rsidRPr="00CB772A">
              <w:rPr>
                <w:rStyle w:val="Hyperlink"/>
                <w:noProof/>
              </w:rPr>
              <w:instrText xml:space="preserve"> </w:instrText>
            </w:r>
            <w:r>
              <w:rPr>
                <w:noProof/>
              </w:rPr>
              <w:instrText>HYPERLINK \l "_Toc119616782"</w:instrText>
            </w:r>
            <w:r w:rsidRPr="00CB772A">
              <w:rPr>
                <w:rStyle w:val="Hyperlink"/>
                <w:noProof/>
              </w:rPr>
              <w:instrText xml:space="preserve"> </w:instrText>
            </w:r>
            <w:r w:rsidRPr="00CB772A">
              <w:rPr>
                <w:rStyle w:val="Hyperlink"/>
                <w:noProof/>
              </w:rPr>
            </w:r>
            <w:r w:rsidRPr="00CB772A">
              <w:rPr>
                <w:rStyle w:val="Hyperlink"/>
                <w:noProof/>
              </w:rPr>
              <w:fldChar w:fldCharType="separate"/>
            </w:r>
            <w:r w:rsidRPr="00CB772A">
              <w:rPr>
                <w:rStyle w:val="Hyperlink"/>
                <w:noProof/>
              </w:rPr>
              <w:t>CONSTRAINTS</w:t>
            </w:r>
            <w:r>
              <w:rPr>
                <w:noProof/>
                <w:webHidden/>
              </w:rPr>
              <w:tab/>
            </w:r>
            <w:r>
              <w:rPr>
                <w:noProof/>
                <w:webHidden/>
              </w:rPr>
              <w:fldChar w:fldCharType="begin"/>
            </w:r>
            <w:r>
              <w:rPr>
                <w:noProof/>
                <w:webHidden/>
              </w:rPr>
              <w:instrText xml:space="preserve"> PAGEREF _Toc119616782 \h </w:instrText>
            </w:r>
          </w:ins>
          <w:r>
            <w:rPr>
              <w:noProof/>
              <w:webHidden/>
            </w:rPr>
          </w:r>
          <w:r>
            <w:rPr>
              <w:noProof/>
              <w:webHidden/>
            </w:rPr>
            <w:fldChar w:fldCharType="separate"/>
          </w:r>
          <w:ins w:id="17" w:author="Elie Tannouri" w:date="2022-11-17T22:32:00Z">
            <w:r>
              <w:rPr>
                <w:noProof/>
                <w:webHidden/>
              </w:rPr>
              <w:t>4</w:t>
            </w:r>
            <w:r>
              <w:rPr>
                <w:noProof/>
                <w:webHidden/>
              </w:rPr>
              <w:fldChar w:fldCharType="end"/>
            </w:r>
            <w:r w:rsidRPr="00CB772A">
              <w:rPr>
                <w:rStyle w:val="Hyperlink"/>
                <w:noProof/>
              </w:rPr>
              <w:fldChar w:fldCharType="end"/>
            </w:r>
          </w:ins>
        </w:p>
        <w:p w14:paraId="290764E1" w14:textId="070CFCE7" w:rsidR="001C1DDB" w:rsidRDefault="001C1DDB">
          <w:pPr>
            <w:pStyle w:val="TOC2"/>
            <w:tabs>
              <w:tab w:val="right" w:pos="9350"/>
            </w:tabs>
            <w:rPr>
              <w:ins w:id="18" w:author="Elie Tannouri" w:date="2022-11-17T22:32:00Z"/>
              <w:rFonts w:asciiTheme="minorHAnsi" w:eastAsiaTheme="minorEastAsia" w:hAnsiTheme="minorHAnsi" w:cstheme="minorBidi"/>
              <w:noProof/>
              <w:lang w:val="en-US"/>
            </w:rPr>
          </w:pPr>
          <w:ins w:id="19" w:author="Elie Tannouri" w:date="2022-11-17T22:32:00Z">
            <w:r w:rsidRPr="00CB772A">
              <w:rPr>
                <w:rStyle w:val="Hyperlink"/>
                <w:noProof/>
              </w:rPr>
              <w:fldChar w:fldCharType="begin"/>
            </w:r>
            <w:r w:rsidRPr="00CB772A">
              <w:rPr>
                <w:rStyle w:val="Hyperlink"/>
                <w:noProof/>
              </w:rPr>
              <w:instrText xml:space="preserve"> </w:instrText>
            </w:r>
            <w:r>
              <w:rPr>
                <w:noProof/>
              </w:rPr>
              <w:instrText>HYPERLINK \l "_Toc119616783"</w:instrText>
            </w:r>
            <w:r w:rsidRPr="00CB772A">
              <w:rPr>
                <w:rStyle w:val="Hyperlink"/>
                <w:noProof/>
              </w:rPr>
              <w:instrText xml:space="preserve"> </w:instrText>
            </w:r>
            <w:r w:rsidRPr="00CB772A">
              <w:rPr>
                <w:rStyle w:val="Hyperlink"/>
                <w:noProof/>
              </w:rPr>
            </w:r>
            <w:r w:rsidRPr="00CB772A">
              <w:rPr>
                <w:rStyle w:val="Hyperlink"/>
                <w:noProof/>
              </w:rPr>
              <w:fldChar w:fldCharType="separate"/>
            </w:r>
            <w:r w:rsidRPr="00CB772A">
              <w:rPr>
                <w:rStyle w:val="Hyperlink"/>
                <w:noProof/>
              </w:rPr>
              <w:t>FEATURES</w:t>
            </w:r>
            <w:r>
              <w:rPr>
                <w:noProof/>
                <w:webHidden/>
              </w:rPr>
              <w:tab/>
            </w:r>
            <w:r>
              <w:rPr>
                <w:noProof/>
                <w:webHidden/>
              </w:rPr>
              <w:fldChar w:fldCharType="begin"/>
            </w:r>
            <w:r>
              <w:rPr>
                <w:noProof/>
                <w:webHidden/>
              </w:rPr>
              <w:instrText xml:space="preserve"> PAGEREF _Toc119616783 \h </w:instrText>
            </w:r>
          </w:ins>
          <w:r>
            <w:rPr>
              <w:noProof/>
              <w:webHidden/>
            </w:rPr>
          </w:r>
          <w:r>
            <w:rPr>
              <w:noProof/>
              <w:webHidden/>
            </w:rPr>
            <w:fldChar w:fldCharType="separate"/>
          </w:r>
          <w:ins w:id="20" w:author="Elie Tannouri" w:date="2022-11-17T22:32:00Z">
            <w:r>
              <w:rPr>
                <w:noProof/>
                <w:webHidden/>
              </w:rPr>
              <w:t>5</w:t>
            </w:r>
            <w:r>
              <w:rPr>
                <w:noProof/>
                <w:webHidden/>
              </w:rPr>
              <w:fldChar w:fldCharType="end"/>
            </w:r>
            <w:r w:rsidRPr="00CB772A">
              <w:rPr>
                <w:rStyle w:val="Hyperlink"/>
                <w:noProof/>
              </w:rPr>
              <w:fldChar w:fldCharType="end"/>
            </w:r>
          </w:ins>
        </w:p>
        <w:p w14:paraId="1BB5C822" w14:textId="1B8D4F4C" w:rsidR="001C1DDB" w:rsidRDefault="001C1DDB">
          <w:pPr>
            <w:pStyle w:val="TOC2"/>
            <w:tabs>
              <w:tab w:val="right" w:pos="9350"/>
            </w:tabs>
            <w:rPr>
              <w:ins w:id="21" w:author="Elie Tannouri" w:date="2022-11-17T22:32:00Z"/>
              <w:rFonts w:asciiTheme="minorHAnsi" w:eastAsiaTheme="minorEastAsia" w:hAnsiTheme="minorHAnsi" w:cstheme="minorBidi"/>
              <w:noProof/>
              <w:lang w:val="en-US"/>
            </w:rPr>
          </w:pPr>
          <w:ins w:id="22" w:author="Elie Tannouri" w:date="2022-11-17T22:32:00Z">
            <w:r w:rsidRPr="00CB772A">
              <w:rPr>
                <w:rStyle w:val="Hyperlink"/>
                <w:noProof/>
              </w:rPr>
              <w:fldChar w:fldCharType="begin"/>
            </w:r>
            <w:r w:rsidRPr="00CB772A">
              <w:rPr>
                <w:rStyle w:val="Hyperlink"/>
                <w:noProof/>
              </w:rPr>
              <w:instrText xml:space="preserve"> </w:instrText>
            </w:r>
            <w:r>
              <w:rPr>
                <w:noProof/>
              </w:rPr>
              <w:instrText>HYPERLINK \l "_Toc119616784"</w:instrText>
            </w:r>
            <w:r w:rsidRPr="00CB772A">
              <w:rPr>
                <w:rStyle w:val="Hyperlink"/>
                <w:noProof/>
              </w:rPr>
              <w:instrText xml:space="preserve"> </w:instrText>
            </w:r>
            <w:r w:rsidRPr="00CB772A">
              <w:rPr>
                <w:rStyle w:val="Hyperlink"/>
                <w:noProof/>
              </w:rPr>
            </w:r>
            <w:r w:rsidRPr="00CB772A">
              <w:rPr>
                <w:rStyle w:val="Hyperlink"/>
                <w:noProof/>
              </w:rPr>
              <w:fldChar w:fldCharType="separate"/>
            </w:r>
            <w:r w:rsidRPr="00CB772A">
              <w:rPr>
                <w:rStyle w:val="Hyperlink"/>
                <w:noProof/>
              </w:rPr>
              <w:t>DATA REQUIRED</w:t>
            </w:r>
            <w:r>
              <w:rPr>
                <w:noProof/>
                <w:webHidden/>
              </w:rPr>
              <w:tab/>
            </w:r>
            <w:r>
              <w:rPr>
                <w:noProof/>
                <w:webHidden/>
              </w:rPr>
              <w:fldChar w:fldCharType="begin"/>
            </w:r>
            <w:r>
              <w:rPr>
                <w:noProof/>
                <w:webHidden/>
              </w:rPr>
              <w:instrText xml:space="preserve"> PAGEREF _Toc119616784 \h </w:instrText>
            </w:r>
          </w:ins>
          <w:r>
            <w:rPr>
              <w:noProof/>
              <w:webHidden/>
            </w:rPr>
          </w:r>
          <w:r>
            <w:rPr>
              <w:noProof/>
              <w:webHidden/>
            </w:rPr>
            <w:fldChar w:fldCharType="separate"/>
          </w:r>
          <w:ins w:id="23" w:author="Elie Tannouri" w:date="2022-11-17T22:32:00Z">
            <w:r>
              <w:rPr>
                <w:noProof/>
                <w:webHidden/>
              </w:rPr>
              <w:t>5</w:t>
            </w:r>
            <w:r>
              <w:rPr>
                <w:noProof/>
                <w:webHidden/>
              </w:rPr>
              <w:fldChar w:fldCharType="end"/>
            </w:r>
            <w:r w:rsidRPr="00CB772A">
              <w:rPr>
                <w:rStyle w:val="Hyperlink"/>
                <w:noProof/>
              </w:rPr>
              <w:fldChar w:fldCharType="end"/>
            </w:r>
          </w:ins>
        </w:p>
        <w:p w14:paraId="27CB8344" w14:textId="78ABBABC" w:rsidR="001C1DDB" w:rsidRDefault="001C1DDB">
          <w:pPr>
            <w:pStyle w:val="TOC3"/>
            <w:tabs>
              <w:tab w:val="left" w:pos="880"/>
              <w:tab w:val="right" w:pos="9350"/>
            </w:tabs>
            <w:rPr>
              <w:ins w:id="24" w:author="Elie Tannouri" w:date="2022-11-17T22:32:00Z"/>
              <w:rFonts w:asciiTheme="minorHAnsi" w:eastAsiaTheme="minorEastAsia" w:hAnsiTheme="minorHAnsi" w:cstheme="minorBidi"/>
              <w:noProof/>
              <w:lang w:val="en-US"/>
            </w:rPr>
          </w:pPr>
          <w:ins w:id="25" w:author="Elie Tannouri" w:date="2022-11-17T22:32:00Z">
            <w:r w:rsidRPr="00CB772A">
              <w:rPr>
                <w:rStyle w:val="Hyperlink"/>
                <w:noProof/>
              </w:rPr>
              <w:fldChar w:fldCharType="begin"/>
            </w:r>
            <w:r w:rsidRPr="00CB772A">
              <w:rPr>
                <w:rStyle w:val="Hyperlink"/>
                <w:noProof/>
              </w:rPr>
              <w:instrText xml:space="preserve"> </w:instrText>
            </w:r>
            <w:r>
              <w:rPr>
                <w:noProof/>
              </w:rPr>
              <w:instrText>HYPERLINK \l "_Toc119616785"</w:instrText>
            </w:r>
            <w:r w:rsidRPr="00CB772A">
              <w:rPr>
                <w:rStyle w:val="Hyperlink"/>
                <w:noProof/>
              </w:rPr>
              <w:instrText xml:space="preserve"> </w:instrText>
            </w:r>
            <w:r w:rsidRPr="00CB772A">
              <w:rPr>
                <w:rStyle w:val="Hyperlink"/>
                <w:noProof/>
              </w:rPr>
            </w:r>
            <w:r w:rsidRPr="00CB772A">
              <w:rPr>
                <w:rStyle w:val="Hyperlink"/>
                <w:noProof/>
              </w:rPr>
              <w:fldChar w:fldCharType="separate"/>
            </w:r>
            <w:r w:rsidRPr="00CB772A">
              <w:rPr>
                <w:rStyle w:val="Hyperlink"/>
                <w:noProof/>
              </w:rPr>
              <w:t>1.</w:t>
            </w:r>
            <w:r>
              <w:rPr>
                <w:rFonts w:asciiTheme="minorHAnsi" w:eastAsiaTheme="minorEastAsia" w:hAnsiTheme="minorHAnsi" w:cstheme="minorBidi"/>
                <w:noProof/>
                <w:lang w:val="en-US"/>
              </w:rPr>
              <w:tab/>
            </w:r>
            <w:r w:rsidRPr="00CB772A">
              <w:rPr>
                <w:rStyle w:val="Hyperlink"/>
                <w:noProof/>
              </w:rPr>
              <w:t>Disaster Identification</w:t>
            </w:r>
            <w:r>
              <w:rPr>
                <w:noProof/>
                <w:webHidden/>
              </w:rPr>
              <w:tab/>
            </w:r>
            <w:r>
              <w:rPr>
                <w:noProof/>
                <w:webHidden/>
              </w:rPr>
              <w:fldChar w:fldCharType="begin"/>
            </w:r>
            <w:r>
              <w:rPr>
                <w:noProof/>
                <w:webHidden/>
              </w:rPr>
              <w:instrText xml:space="preserve"> PAGEREF _Toc119616785 \h </w:instrText>
            </w:r>
          </w:ins>
          <w:r>
            <w:rPr>
              <w:noProof/>
              <w:webHidden/>
            </w:rPr>
          </w:r>
          <w:r>
            <w:rPr>
              <w:noProof/>
              <w:webHidden/>
            </w:rPr>
            <w:fldChar w:fldCharType="separate"/>
          </w:r>
          <w:ins w:id="26" w:author="Elie Tannouri" w:date="2022-11-17T22:32:00Z">
            <w:r>
              <w:rPr>
                <w:noProof/>
                <w:webHidden/>
              </w:rPr>
              <w:t>5</w:t>
            </w:r>
            <w:r>
              <w:rPr>
                <w:noProof/>
                <w:webHidden/>
              </w:rPr>
              <w:fldChar w:fldCharType="end"/>
            </w:r>
            <w:r w:rsidRPr="00CB772A">
              <w:rPr>
                <w:rStyle w:val="Hyperlink"/>
                <w:noProof/>
              </w:rPr>
              <w:fldChar w:fldCharType="end"/>
            </w:r>
          </w:ins>
        </w:p>
        <w:p w14:paraId="4577830C" w14:textId="669234EE" w:rsidR="001C1DDB" w:rsidRDefault="001C1DDB">
          <w:pPr>
            <w:pStyle w:val="TOC3"/>
            <w:tabs>
              <w:tab w:val="left" w:pos="880"/>
              <w:tab w:val="right" w:pos="9350"/>
            </w:tabs>
            <w:rPr>
              <w:ins w:id="27" w:author="Elie Tannouri" w:date="2022-11-17T22:32:00Z"/>
              <w:rFonts w:asciiTheme="minorHAnsi" w:eastAsiaTheme="minorEastAsia" w:hAnsiTheme="minorHAnsi" w:cstheme="minorBidi"/>
              <w:noProof/>
              <w:lang w:val="en-US"/>
            </w:rPr>
          </w:pPr>
          <w:ins w:id="28" w:author="Elie Tannouri" w:date="2022-11-17T22:32:00Z">
            <w:r w:rsidRPr="00CB772A">
              <w:rPr>
                <w:rStyle w:val="Hyperlink"/>
                <w:noProof/>
              </w:rPr>
              <w:fldChar w:fldCharType="begin"/>
            </w:r>
            <w:r w:rsidRPr="00CB772A">
              <w:rPr>
                <w:rStyle w:val="Hyperlink"/>
                <w:noProof/>
              </w:rPr>
              <w:instrText xml:space="preserve"> </w:instrText>
            </w:r>
            <w:r>
              <w:rPr>
                <w:noProof/>
              </w:rPr>
              <w:instrText>HYPERLINK \l "_Toc119616786"</w:instrText>
            </w:r>
            <w:r w:rsidRPr="00CB772A">
              <w:rPr>
                <w:rStyle w:val="Hyperlink"/>
                <w:noProof/>
              </w:rPr>
              <w:instrText xml:space="preserve"> </w:instrText>
            </w:r>
            <w:r w:rsidRPr="00CB772A">
              <w:rPr>
                <w:rStyle w:val="Hyperlink"/>
                <w:noProof/>
              </w:rPr>
            </w:r>
            <w:r w:rsidRPr="00CB772A">
              <w:rPr>
                <w:rStyle w:val="Hyperlink"/>
                <w:noProof/>
              </w:rPr>
              <w:fldChar w:fldCharType="separate"/>
            </w:r>
            <w:r w:rsidRPr="00CB772A">
              <w:rPr>
                <w:rStyle w:val="Hyperlink"/>
                <w:noProof/>
              </w:rPr>
              <w:t>2.</w:t>
            </w:r>
            <w:r>
              <w:rPr>
                <w:rFonts w:asciiTheme="minorHAnsi" w:eastAsiaTheme="minorEastAsia" w:hAnsiTheme="minorHAnsi" w:cstheme="minorBidi"/>
                <w:noProof/>
                <w:lang w:val="en-US"/>
              </w:rPr>
              <w:tab/>
            </w:r>
            <w:r w:rsidRPr="00CB772A">
              <w:rPr>
                <w:rStyle w:val="Hyperlink"/>
                <w:noProof/>
              </w:rPr>
              <w:t>Searched Locations</w:t>
            </w:r>
            <w:r>
              <w:rPr>
                <w:noProof/>
                <w:webHidden/>
              </w:rPr>
              <w:tab/>
            </w:r>
            <w:r>
              <w:rPr>
                <w:noProof/>
                <w:webHidden/>
              </w:rPr>
              <w:fldChar w:fldCharType="begin"/>
            </w:r>
            <w:r>
              <w:rPr>
                <w:noProof/>
                <w:webHidden/>
              </w:rPr>
              <w:instrText xml:space="preserve"> PAGEREF _Toc119616786 \h </w:instrText>
            </w:r>
          </w:ins>
          <w:r>
            <w:rPr>
              <w:noProof/>
              <w:webHidden/>
            </w:rPr>
          </w:r>
          <w:r>
            <w:rPr>
              <w:noProof/>
              <w:webHidden/>
            </w:rPr>
            <w:fldChar w:fldCharType="separate"/>
          </w:r>
          <w:ins w:id="29" w:author="Elie Tannouri" w:date="2022-11-17T22:32:00Z">
            <w:r>
              <w:rPr>
                <w:noProof/>
                <w:webHidden/>
              </w:rPr>
              <w:t>5</w:t>
            </w:r>
            <w:r>
              <w:rPr>
                <w:noProof/>
                <w:webHidden/>
              </w:rPr>
              <w:fldChar w:fldCharType="end"/>
            </w:r>
            <w:r w:rsidRPr="00CB772A">
              <w:rPr>
                <w:rStyle w:val="Hyperlink"/>
                <w:noProof/>
              </w:rPr>
              <w:fldChar w:fldCharType="end"/>
            </w:r>
          </w:ins>
        </w:p>
        <w:p w14:paraId="14EB37CE" w14:textId="30909143" w:rsidR="001C1DDB" w:rsidRDefault="001C1DDB">
          <w:pPr>
            <w:pStyle w:val="TOC3"/>
            <w:tabs>
              <w:tab w:val="left" w:pos="880"/>
              <w:tab w:val="right" w:pos="9350"/>
            </w:tabs>
            <w:rPr>
              <w:ins w:id="30" w:author="Elie Tannouri" w:date="2022-11-17T22:32:00Z"/>
              <w:rFonts w:asciiTheme="minorHAnsi" w:eastAsiaTheme="minorEastAsia" w:hAnsiTheme="minorHAnsi" w:cstheme="minorBidi"/>
              <w:noProof/>
              <w:lang w:val="en-US"/>
            </w:rPr>
          </w:pPr>
          <w:ins w:id="31" w:author="Elie Tannouri" w:date="2022-11-17T22:32:00Z">
            <w:r w:rsidRPr="00CB772A">
              <w:rPr>
                <w:rStyle w:val="Hyperlink"/>
                <w:noProof/>
              </w:rPr>
              <w:fldChar w:fldCharType="begin"/>
            </w:r>
            <w:r w:rsidRPr="00CB772A">
              <w:rPr>
                <w:rStyle w:val="Hyperlink"/>
                <w:noProof/>
              </w:rPr>
              <w:instrText xml:space="preserve"> </w:instrText>
            </w:r>
            <w:r>
              <w:rPr>
                <w:noProof/>
              </w:rPr>
              <w:instrText>HYPERLINK \l "_Toc119616787"</w:instrText>
            </w:r>
            <w:r w:rsidRPr="00CB772A">
              <w:rPr>
                <w:rStyle w:val="Hyperlink"/>
                <w:noProof/>
              </w:rPr>
              <w:instrText xml:space="preserve"> </w:instrText>
            </w:r>
            <w:r w:rsidRPr="00CB772A">
              <w:rPr>
                <w:rStyle w:val="Hyperlink"/>
                <w:noProof/>
              </w:rPr>
            </w:r>
            <w:r w:rsidRPr="00CB772A">
              <w:rPr>
                <w:rStyle w:val="Hyperlink"/>
                <w:noProof/>
              </w:rPr>
              <w:fldChar w:fldCharType="separate"/>
            </w:r>
            <w:r w:rsidRPr="00CB772A">
              <w:rPr>
                <w:rStyle w:val="Hyperlink"/>
                <w:noProof/>
              </w:rPr>
              <w:t>3.</w:t>
            </w:r>
            <w:r>
              <w:rPr>
                <w:rFonts w:asciiTheme="minorHAnsi" w:eastAsiaTheme="minorEastAsia" w:hAnsiTheme="minorHAnsi" w:cstheme="minorBidi"/>
                <w:noProof/>
                <w:lang w:val="en-US"/>
              </w:rPr>
              <w:tab/>
            </w:r>
            <w:r w:rsidRPr="00CB772A">
              <w:rPr>
                <w:rStyle w:val="Hyperlink"/>
                <w:noProof/>
              </w:rPr>
              <w:t>Disaster Recovery Personnel</w:t>
            </w:r>
            <w:r>
              <w:rPr>
                <w:noProof/>
                <w:webHidden/>
              </w:rPr>
              <w:tab/>
            </w:r>
            <w:r>
              <w:rPr>
                <w:noProof/>
                <w:webHidden/>
              </w:rPr>
              <w:fldChar w:fldCharType="begin"/>
            </w:r>
            <w:r>
              <w:rPr>
                <w:noProof/>
                <w:webHidden/>
              </w:rPr>
              <w:instrText xml:space="preserve"> PAGEREF _Toc119616787 \h </w:instrText>
            </w:r>
          </w:ins>
          <w:r>
            <w:rPr>
              <w:noProof/>
              <w:webHidden/>
            </w:rPr>
          </w:r>
          <w:r>
            <w:rPr>
              <w:noProof/>
              <w:webHidden/>
            </w:rPr>
            <w:fldChar w:fldCharType="separate"/>
          </w:r>
          <w:ins w:id="32" w:author="Elie Tannouri" w:date="2022-11-17T22:32:00Z">
            <w:r>
              <w:rPr>
                <w:noProof/>
                <w:webHidden/>
              </w:rPr>
              <w:t>5</w:t>
            </w:r>
            <w:r>
              <w:rPr>
                <w:noProof/>
                <w:webHidden/>
              </w:rPr>
              <w:fldChar w:fldCharType="end"/>
            </w:r>
            <w:r w:rsidRPr="00CB772A">
              <w:rPr>
                <w:rStyle w:val="Hyperlink"/>
                <w:noProof/>
              </w:rPr>
              <w:fldChar w:fldCharType="end"/>
            </w:r>
          </w:ins>
        </w:p>
        <w:p w14:paraId="1EC8A883" w14:textId="2295358D" w:rsidR="001C1DDB" w:rsidRDefault="001C1DDB">
          <w:pPr>
            <w:pStyle w:val="TOC3"/>
            <w:tabs>
              <w:tab w:val="left" w:pos="880"/>
              <w:tab w:val="right" w:pos="9350"/>
            </w:tabs>
            <w:rPr>
              <w:ins w:id="33" w:author="Elie Tannouri" w:date="2022-11-17T22:32:00Z"/>
              <w:rFonts w:asciiTheme="minorHAnsi" w:eastAsiaTheme="minorEastAsia" w:hAnsiTheme="minorHAnsi" w:cstheme="minorBidi"/>
              <w:noProof/>
              <w:lang w:val="en-US"/>
            </w:rPr>
          </w:pPr>
          <w:ins w:id="34" w:author="Elie Tannouri" w:date="2022-11-17T22:32:00Z">
            <w:r w:rsidRPr="00CB772A">
              <w:rPr>
                <w:rStyle w:val="Hyperlink"/>
                <w:noProof/>
              </w:rPr>
              <w:fldChar w:fldCharType="begin"/>
            </w:r>
            <w:r w:rsidRPr="00CB772A">
              <w:rPr>
                <w:rStyle w:val="Hyperlink"/>
                <w:noProof/>
              </w:rPr>
              <w:instrText xml:space="preserve"> </w:instrText>
            </w:r>
            <w:r>
              <w:rPr>
                <w:noProof/>
              </w:rPr>
              <w:instrText>HYPERLINK \l "_Toc119616788"</w:instrText>
            </w:r>
            <w:r w:rsidRPr="00CB772A">
              <w:rPr>
                <w:rStyle w:val="Hyperlink"/>
                <w:noProof/>
              </w:rPr>
              <w:instrText xml:space="preserve"> </w:instrText>
            </w:r>
            <w:r w:rsidRPr="00CB772A">
              <w:rPr>
                <w:rStyle w:val="Hyperlink"/>
                <w:noProof/>
              </w:rPr>
            </w:r>
            <w:r w:rsidRPr="00CB772A">
              <w:rPr>
                <w:rStyle w:val="Hyperlink"/>
                <w:noProof/>
              </w:rPr>
              <w:fldChar w:fldCharType="separate"/>
            </w:r>
            <w:r w:rsidRPr="00CB772A">
              <w:rPr>
                <w:rStyle w:val="Hyperlink"/>
                <w:noProof/>
              </w:rPr>
              <w:t>4.</w:t>
            </w:r>
            <w:r>
              <w:rPr>
                <w:rFonts w:asciiTheme="minorHAnsi" w:eastAsiaTheme="minorEastAsia" w:hAnsiTheme="minorHAnsi" w:cstheme="minorBidi"/>
                <w:noProof/>
                <w:lang w:val="en-US"/>
              </w:rPr>
              <w:tab/>
            </w:r>
            <w:r w:rsidRPr="00CB772A">
              <w:rPr>
                <w:rStyle w:val="Hyperlink"/>
                <w:noProof/>
              </w:rPr>
              <w:t>Individuals Processed</w:t>
            </w:r>
            <w:r>
              <w:rPr>
                <w:noProof/>
                <w:webHidden/>
              </w:rPr>
              <w:tab/>
            </w:r>
            <w:r>
              <w:rPr>
                <w:noProof/>
                <w:webHidden/>
              </w:rPr>
              <w:fldChar w:fldCharType="begin"/>
            </w:r>
            <w:r>
              <w:rPr>
                <w:noProof/>
                <w:webHidden/>
              </w:rPr>
              <w:instrText xml:space="preserve"> PAGEREF _Toc119616788 \h </w:instrText>
            </w:r>
          </w:ins>
          <w:r>
            <w:rPr>
              <w:noProof/>
              <w:webHidden/>
            </w:rPr>
          </w:r>
          <w:r>
            <w:rPr>
              <w:noProof/>
              <w:webHidden/>
            </w:rPr>
            <w:fldChar w:fldCharType="separate"/>
          </w:r>
          <w:ins w:id="35" w:author="Elie Tannouri" w:date="2022-11-17T22:32:00Z">
            <w:r>
              <w:rPr>
                <w:noProof/>
                <w:webHidden/>
              </w:rPr>
              <w:t>5</w:t>
            </w:r>
            <w:r>
              <w:rPr>
                <w:noProof/>
                <w:webHidden/>
              </w:rPr>
              <w:fldChar w:fldCharType="end"/>
            </w:r>
            <w:r w:rsidRPr="00CB772A">
              <w:rPr>
                <w:rStyle w:val="Hyperlink"/>
                <w:noProof/>
              </w:rPr>
              <w:fldChar w:fldCharType="end"/>
            </w:r>
          </w:ins>
        </w:p>
        <w:p w14:paraId="12F578CB" w14:textId="7DC8BC30" w:rsidR="001C1DDB" w:rsidRDefault="001C1DDB">
          <w:pPr>
            <w:pStyle w:val="TOC1"/>
            <w:tabs>
              <w:tab w:val="right" w:pos="9350"/>
            </w:tabs>
            <w:rPr>
              <w:ins w:id="36" w:author="Elie Tannouri" w:date="2022-11-17T22:32:00Z"/>
              <w:rFonts w:asciiTheme="minorHAnsi" w:eastAsiaTheme="minorEastAsia" w:hAnsiTheme="minorHAnsi" w:cstheme="minorBidi"/>
              <w:noProof/>
              <w:lang w:val="en-US"/>
            </w:rPr>
          </w:pPr>
          <w:ins w:id="37" w:author="Elie Tannouri" w:date="2022-11-17T22:32:00Z">
            <w:r w:rsidRPr="00CB772A">
              <w:rPr>
                <w:rStyle w:val="Hyperlink"/>
                <w:noProof/>
              </w:rPr>
              <w:fldChar w:fldCharType="begin"/>
            </w:r>
            <w:r w:rsidRPr="00CB772A">
              <w:rPr>
                <w:rStyle w:val="Hyperlink"/>
                <w:noProof/>
              </w:rPr>
              <w:instrText xml:space="preserve"> </w:instrText>
            </w:r>
            <w:r>
              <w:rPr>
                <w:noProof/>
              </w:rPr>
              <w:instrText>HYPERLINK \l "_Toc119616789"</w:instrText>
            </w:r>
            <w:r w:rsidRPr="00CB772A">
              <w:rPr>
                <w:rStyle w:val="Hyperlink"/>
                <w:noProof/>
              </w:rPr>
              <w:instrText xml:space="preserve"> </w:instrText>
            </w:r>
            <w:r w:rsidRPr="00CB772A">
              <w:rPr>
                <w:rStyle w:val="Hyperlink"/>
                <w:noProof/>
              </w:rPr>
            </w:r>
            <w:r w:rsidRPr="00CB772A">
              <w:rPr>
                <w:rStyle w:val="Hyperlink"/>
                <w:noProof/>
              </w:rPr>
              <w:fldChar w:fldCharType="separate"/>
            </w:r>
            <w:r w:rsidRPr="00CB772A">
              <w:rPr>
                <w:rStyle w:val="Hyperlink"/>
                <w:noProof/>
              </w:rPr>
              <w:t>SYSTEM FEATURES</w:t>
            </w:r>
            <w:r>
              <w:rPr>
                <w:noProof/>
                <w:webHidden/>
              </w:rPr>
              <w:tab/>
            </w:r>
            <w:r>
              <w:rPr>
                <w:noProof/>
                <w:webHidden/>
              </w:rPr>
              <w:fldChar w:fldCharType="begin"/>
            </w:r>
            <w:r>
              <w:rPr>
                <w:noProof/>
                <w:webHidden/>
              </w:rPr>
              <w:instrText xml:space="preserve"> PAGEREF _Toc119616789 \h </w:instrText>
            </w:r>
          </w:ins>
          <w:r>
            <w:rPr>
              <w:noProof/>
              <w:webHidden/>
            </w:rPr>
          </w:r>
          <w:r>
            <w:rPr>
              <w:noProof/>
              <w:webHidden/>
            </w:rPr>
            <w:fldChar w:fldCharType="separate"/>
          </w:r>
          <w:ins w:id="38" w:author="Elie Tannouri" w:date="2022-11-17T22:32:00Z">
            <w:r>
              <w:rPr>
                <w:noProof/>
                <w:webHidden/>
              </w:rPr>
              <w:t>6</w:t>
            </w:r>
            <w:r>
              <w:rPr>
                <w:noProof/>
                <w:webHidden/>
              </w:rPr>
              <w:fldChar w:fldCharType="end"/>
            </w:r>
            <w:r w:rsidRPr="00CB772A">
              <w:rPr>
                <w:rStyle w:val="Hyperlink"/>
                <w:noProof/>
              </w:rPr>
              <w:fldChar w:fldCharType="end"/>
            </w:r>
          </w:ins>
        </w:p>
        <w:p w14:paraId="6E27B6FF" w14:textId="68A7734B" w:rsidR="001C1DDB" w:rsidRDefault="001C1DDB">
          <w:pPr>
            <w:pStyle w:val="TOC2"/>
            <w:tabs>
              <w:tab w:val="right" w:pos="9350"/>
            </w:tabs>
            <w:rPr>
              <w:ins w:id="39" w:author="Elie Tannouri" w:date="2022-11-17T22:32:00Z"/>
              <w:rFonts w:asciiTheme="minorHAnsi" w:eastAsiaTheme="minorEastAsia" w:hAnsiTheme="minorHAnsi" w:cstheme="minorBidi"/>
              <w:noProof/>
              <w:lang w:val="en-US"/>
            </w:rPr>
          </w:pPr>
          <w:ins w:id="40" w:author="Elie Tannouri" w:date="2022-11-17T22:32:00Z">
            <w:r w:rsidRPr="00CB772A">
              <w:rPr>
                <w:rStyle w:val="Hyperlink"/>
                <w:noProof/>
              </w:rPr>
              <w:fldChar w:fldCharType="begin"/>
            </w:r>
            <w:r w:rsidRPr="00CB772A">
              <w:rPr>
                <w:rStyle w:val="Hyperlink"/>
                <w:noProof/>
              </w:rPr>
              <w:instrText xml:space="preserve"> </w:instrText>
            </w:r>
            <w:r>
              <w:rPr>
                <w:noProof/>
              </w:rPr>
              <w:instrText>HYPERLINK \l "_Toc119616790"</w:instrText>
            </w:r>
            <w:r w:rsidRPr="00CB772A">
              <w:rPr>
                <w:rStyle w:val="Hyperlink"/>
                <w:noProof/>
              </w:rPr>
              <w:instrText xml:space="preserve"> </w:instrText>
            </w:r>
            <w:r w:rsidRPr="00CB772A">
              <w:rPr>
                <w:rStyle w:val="Hyperlink"/>
                <w:noProof/>
              </w:rPr>
            </w:r>
            <w:r w:rsidRPr="00CB772A">
              <w:rPr>
                <w:rStyle w:val="Hyperlink"/>
                <w:noProof/>
              </w:rPr>
              <w:fldChar w:fldCharType="separate"/>
            </w:r>
            <w:r w:rsidRPr="00CB772A">
              <w:rPr>
                <w:rStyle w:val="Hyperlink"/>
                <w:noProof/>
              </w:rPr>
              <w:t>CATASTROPHE IDENTIFICATION</w:t>
            </w:r>
            <w:r>
              <w:rPr>
                <w:noProof/>
                <w:webHidden/>
              </w:rPr>
              <w:tab/>
            </w:r>
            <w:r>
              <w:rPr>
                <w:noProof/>
                <w:webHidden/>
              </w:rPr>
              <w:fldChar w:fldCharType="begin"/>
            </w:r>
            <w:r>
              <w:rPr>
                <w:noProof/>
                <w:webHidden/>
              </w:rPr>
              <w:instrText xml:space="preserve"> PAGEREF _Toc119616790 \h </w:instrText>
            </w:r>
          </w:ins>
          <w:r>
            <w:rPr>
              <w:noProof/>
              <w:webHidden/>
            </w:rPr>
          </w:r>
          <w:r>
            <w:rPr>
              <w:noProof/>
              <w:webHidden/>
            </w:rPr>
            <w:fldChar w:fldCharType="separate"/>
          </w:r>
          <w:ins w:id="41" w:author="Elie Tannouri" w:date="2022-11-17T22:32:00Z">
            <w:r>
              <w:rPr>
                <w:noProof/>
                <w:webHidden/>
              </w:rPr>
              <w:t>6</w:t>
            </w:r>
            <w:r>
              <w:rPr>
                <w:noProof/>
                <w:webHidden/>
              </w:rPr>
              <w:fldChar w:fldCharType="end"/>
            </w:r>
            <w:r w:rsidRPr="00CB772A">
              <w:rPr>
                <w:rStyle w:val="Hyperlink"/>
                <w:noProof/>
              </w:rPr>
              <w:fldChar w:fldCharType="end"/>
            </w:r>
          </w:ins>
        </w:p>
        <w:p w14:paraId="04A437C5" w14:textId="6352CD2D" w:rsidR="001C1DDB" w:rsidRDefault="001C1DDB">
          <w:pPr>
            <w:pStyle w:val="TOC2"/>
            <w:tabs>
              <w:tab w:val="right" w:pos="9350"/>
            </w:tabs>
            <w:rPr>
              <w:ins w:id="42" w:author="Elie Tannouri" w:date="2022-11-17T22:32:00Z"/>
              <w:rFonts w:asciiTheme="minorHAnsi" w:eastAsiaTheme="minorEastAsia" w:hAnsiTheme="minorHAnsi" w:cstheme="minorBidi"/>
              <w:noProof/>
              <w:lang w:val="en-US"/>
            </w:rPr>
          </w:pPr>
          <w:ins w:id="43" w:author="Elie Tannouri" w:date="2022-11-17T22:32:00Z">
            <w:r w:rsidRPr="00CB772A">
              <w:rPr>
                <w:rStyle w:val="Hyperlink"/>
                <w:noProof/>
              </w:rPr>
              <w:fldChar w:fldCharType="begin"/>
            </w:r>
            <w:r w:rsidRPr="00CB772A">
              <w:rPr>
                <w:rStyle w:val="Hyperlink"/>
                <w:noProof/>
              </w:rPr>
              <w:instrText xml:space="preserve"> </w:instrText>
            </w:r>
            <w:r>
              <w:rPr>
                <w:noProof/>
              </w:rPr>
              <w:instrText>HYPERLINK \l "_Toc119616791"</w:instrText>
            </w:r>
            <w:r w:rsidRPr="00CB772A">
              <w:rPr>
                <w:rStyle w:val="Hyperlink"/>
                <w:noProof/>
              </w:rPr>
              <w:instrText xml:space="preserve"> </w:instrText>
            </w:r>
            <w:r w:rsidRPr="00CB772A">
              <w:rPr>
                <w:rStyle w:val="Hyperlink"/>
                <w:noProof/>
              </w:rPr>
            </w:r>
            <w:r w:rsidRPr="00CB772A">
              <w:rPr>
                <w:rStyle w:val="Hyperlink"/>
                <w:noProof/>
              </w:rPr>
              <w:fldChar w:fldCharType="separate"/>
            </w:r>
            <w:r w:rsidRPr="00CB772A">
              <w:rPr>
                <w:rStyle w:val="Hyperlink"/>
                <w:noProof/>
              </w:rPr>
              <w:t>DAMAGE ASSESSMENT</w:t>
            </w:r>
            <w:r>
              <w:rPr>
                <w:noProof/>
                <w:webHidden/>
              </w:rPr>
              <w:tab/>
            </w:r>
            <w:r>
              <w:rPr>
                <w:noProof/>
                <w:webHidden/>
              </w:rPr>
              <w:fldChar w:fldCharType="begin"/>
            </w:r>
            <w:r>
              <w:rPr>
                <w:noProof/>
                <w:webHidden/>
              </w:rPr>
              <w:instrText xml:space="preserve"> PAGEREF _Toc119616791 \h </w:instrText>
            </w:r>
          </w:ins>
          <w:r>
            <w:rPr>
              <w:noProof/>
              <w:webHidden/>
            </w:rPr>
          </w:r>
          <w:r>
            <w:rPr>
              <w:noProof/>
              <w:webHidden/>
            </w:rPr>
            <w:fldChar w:fldCharType="separate"/>
          </w:r>
          <w:ins w:id="44" w:author="Elie Tannouri" w:date="2022-11-17T22:32:00Z">
            <w:r>
              <w:rPr>
                <w:noProof/>
                <w:webHidden/>
              </w:rPr>
              <w:t>6</w:t>
            </w:r>
            <w:r>
              <w:rPr>
                <w:noProof/>
                <w:webHidden/>
              </w:rPr>
              <w:fldChar w:fldCharType="end"/>
            </w:r>
            <w:r w:rsidRPr="00CB772A">
              <w:rPr>
                <w:rStyle w:val="Hyperlink"/>
                <w:noProof/>
              </w:rPr>
              <w:fldChar w:fldCharType="end"/>
            </w:r>
          </w:ins>
        </w:p>
        <w:p w14:paraId="2AFC4008" w14:textId="65E3B4A0" w:rsidR="001C1DDB" w:rsidRDefault="001C1DDB">
          <w:pPr>
            <w:pStyle w:val="TOC2"/>
            <w:tabs>
              <w:tab w:val="right" w:pos="9350"/>
            </w:tabs>
            <w:rPr>
              <w:ins w:id="45" w:author="Elie Tannouri" w:date="2022-11-17T22:32:00Z"/>
              <w:rFonts w:asciiTheme="minorHAnsi" w:eastAsiaTheme="minorEastAsia" w:hAnsiTheme="minorHAnsi" w:cstheme="minorBidi"/>
              <w:noProof/>
              <w:lang w:val="en-US"/>
            </w:rPr>
          </w:pPr>
          <w:ins w:id="46" w:author="Elie Tannouri" w:date="2022-11-17T22:32:00Z">
            <w:r w:rsidRPr="00CB772A">
              <w:rPr>
                <w:rStyle w:val="Hyperlink"/>
                <w:noProof/>
              </w:rPr>
              <w:fldChar w:fldCharType="begin"/>
            </w:r>
            <w:r w:rsidRPr="00CB772A">
              <w:rPr>
                <w:rStyle w:val="Hyperlink"/>
                <w:noProof/>
              </w:rPr>
              <w:instrText xml:space="preserve"> </w:instrText>
            </w:r>
            <w:r>
              <w:rPr>
                <w:noProof/>
              </w:rPr>
              <w:instrText>HYPERLINK \l "_Toc119616792"</w:instrText>
            </w:r>
            <w:r w:rsidRPr="00CB772A">
              <w:rPr>
                <w:rStyle w:val="Hyperlink"/>
                <w:noProof/>
              </w:rPr>
              <w:instrText xml:space="preserve"> </w:instrText>
            </w:r>
            <w:r w:rsidRPr="00CB772A">
              <w:rPr>
                <w:rStyle w:val="Hyperlink"/>
                <w:noProof/>
              </w:rPr>
            </w:r>
            <w:r w:rsidRPr="00CB772A">
              <w:rPr>
                <w:rStyle w:val="Hyperlink"/>
                <w:noProof/>
              </w:rPr>
              <w:fldChar w:fldCharType="separate"/>
            </w:r>
            <w:r w:rsidRPr="00CB772A">
              <w:rPr>
                <w:rStyle w:val="Hyperlink"/>
                <w:noProof/>
              </w:rPr>
              <w:t>PERSONNEL RESOURCES SIGN-IN</w:t>
            </w:r>
            <w:r>
              <w:rPr>
                <w:noProof/>
                <w:webHidden/>
              </w:rPr>
              <w:tab/>
            </w:r>
            <w:r>
              <w:rPr>
                <w:noProof/>
                <w:webHidden/>
              </w:rPr>
              <w:fldChar w:fldCharType="begin"/>
            </w:r>
            <w:r>
              <w:rPr>
                <w:noProof/>
                <w:webHidden/>
              </w:rPr>
              <w:instrText xml:space="preserve"> PAGEREF _Toc119616792 \h </w:instrText>
            </w:r>
          </w:ins>
          <w:r>
            <w:rPr>
              <w:noProof/>
              <w:webHidden/>
            </w:rPr>
          </w:r>
          <w:r>
            <w:rPr>
              <w:noProof/>
              <w:webHidden/>
            </w:rPr>
            <w:fldChar w:fldCharType="separate"/>
          </w:r>
          <w:ins w:id="47" w:author="Elie Tannouri" w:date="2022-11-17T22:32:00Z">
            <w:r>
              <w:rPr>
                <w:noProof/>
                <w:webHidden/>
              </w:rPr>
              <w:t>6</w:t>
            </w:r>
            <w:r>
              <w:rPr>
                <w:noProof/>
                <w:webHidden/>
              </w:rPr>
              <w:fldChar w:fldCharType="end"/>
            </w:r>
            <w:r w:rsidRPr="00CB772A">
              <w:rPr>
                <w:rStyle w:val="Hyperlink"/>
                <w:noProof/>
              </w:rPr>
              <w:fldChar w:fldCharType="end"/>
            </w:r>
          </w:ins>
        </w:p>
        <w:p w14:paraId="2A3146FA" w14:textId="06A4F268" w:rsidR="001C1DDB" w:rsidRDefault="001C1DDB">
          <w:pPr>
            <w:pStyle w:val="TOC2"/>
            <w:tabs>
              <w:tab w:val="right" w:pos="9350"/>
            </w:tabs>
            <w:rPr>
              <w:ins w:id="48" w:author="Elie Tannouri" w:date="2022-11-17T22:32:00Z"/>
              <w:rFonts w:asciiTheme="minorHAnsi" w:eastAsiaTheme="minorEastAsia" w:hAnsiTheme="minorHAnsi" w:cstheme="minorBidi"/>
              <w:noProof/>
              <w:lang w:val="en-US"/>
            </w:rPr>
          </w:pPr>
          <w:ins w:id="49" w:author="Elie Tannouri" w:date="2022-11-17T22:32:00Z">
            <w:r w:rsidRPr="00CB772A">
              <w:rPr>
                <w:rStyle w:val="Hyperlink"/>
                <w:noProof/>
              </w:rPr>
              <w:fldChar w:fldCharType="begin"/>
            </w:r>
            <w:r w:rsidRPr="00CB772A">
              <w:rPr>
                <w:rStyle w:val="Hyperlink"/>
                <w:noProof/>
              </w:rPr>
              <w:instrText xml:space="preserve"> </w:instrText>
            </w:r>
            <w:r>
              <w:rPr>
                <w:noProof/>
              </w:rPr>
              <w:instrText>HYPERLINK \l "_Toc119616793"</w:instrText>
            </w:r>
            <w:r w:rsidRPr="00CB772A">
              <w:rPr>
                <w:rStyle w:val="Hyperlink"/>
                <w:noProof/>
              </w:rPr>
              <w:instrText xml:space="preserve"> </w:instrText>
            </w:r>
            <w:r w:rsidRPr="00CB772A">
              <w:rPr>
                <w:rStyle w:val="Hyperlink"/>
                <w:noProof/>
              </w:rPr>
            </w:r>
            <w:r w:rsidRPr="00CB772A">
              <w:rPr>
                <w:rStyle w:val="Hyperlink"/>
                <w:noProof/>
              </w:rPr>
              <w:fldChar w:fldCharType="separate"/>
            </w:r>
            <w:r w:rsidRPr="00CB772A">
              <w:rPr>
                <w:rStyle w:val="Hyperlink"/>
                <w:noProof/>
              </w:rPr>
              <w:t>INCIDENT/ASSIGNMENT TRACKING LOG</w:t>
            </w:r>
            <w:r>
              <w:rPr>
                <w:noProof/>
                <w:webHidden/>
              </w:rPr>
              <w:tab/>
            </w:r>
            <w:r>
              <w:rPr>
                <w:noProof/>
                <w:webHidden/>
              </w:rPr>
              <w:fldChar w:fldCharType="begin"/>
            </w:r>
            <w:r>
              <w:rPr>
                <w:noProof/>
                <w:webHidden/>
              </w:rPr>
              <w:instrText xml:space="preserve"> PAGEREF _Toc119616793 \h </w:instrText>
            </w:r>
          </w:ins>
          <w:r>
            <w:rPr>
              <w:noProof/>
              <w:webHidden/>
            </w:rPr>
          </w:r>
          <w:r>
            <w:rPr>
              <w:noProof/>
              <w:webHidden/>
            </w:rPr>
            <w:fldChar w:fldCharType="separate"/>
          </w:r>
          <w:ins w:id="50" w:author="Elie Tannouri" w:date="2022-11-17T22:32:00Z">
            <w:r>
              <w:rPr>
                <w:noProof/>
                <w:webHidden/>
              </w:rPr>
              <w:t>6</w:t>
            </w:r>
            <w:r>
              <w:rPr>
                <w:noProof/>
                <w:webHidden/>
              </w:rPr>
              <w:fldChar w:fldCharType="end"/>
            </w:r>
            <w:r w:rsidRPr="00CB772A">
              <w:rPr>
                <w:rStyle w:val="Hyperlink"/>
                <w:noProof/>
              </w:rPr>
              <w:fldChar w:fldCharType="end"/>
            </w:r>
          </w:ins>
        </w:p>
        <w:p w14:paraId="3F7CB704" w14:textId="0545E89F" w:rsidR="001C1DDB" w:rsidRDefault="001C1DDB">
          <w:pPr>
            <w:pStyle w:val="TOC2"/>
            <w:tabs>
              <w:tab w:val="right" w:pos="9350"/>
            </w:tabs>
            <w:rPr>
              <w:ins w:id="51" w:author="Elie Tannouri" w:date="2022-11-17T22:32:00Z"/>
              <w:rFonts w:asciiTheme="minorHAnsi" w:eastAsiaTheme="minorEastAsia" w:hAnsiTheme="minorHAnsi" w:cstheme="minorBidi"/>
              <w:noProof/>
              <w:lang w:val="en-US"/>
            </w:rPr>
          </w:pPr>
          <w:ins w:id="52" w:author="Elie Tannouri" w:date="2022-11-17T22:32:00Z">
            <w:r w:rsidRPr="00CB772A">
              <w:rPr>
                <w:rStyle w:val="Hyperlink"/>
                <w:noProof/>
              </w:rPr>
              <w:fldChar w:fldCharType="begin"/>
            </w:r>
            <w:r w:rsidRPr="00CB772A">
              <w:rPr>
                <w:rStyle w:val="Hyperlink"/>
                <w:noProof/>
              </w:rPr>
              <w:instrText xml:space="preserve"> </w:instrText>
            </w:r>
            <w:r>
              <w:rPr>
                <w:noProof/>
              </w:rPr>
              <w:instrText>HYPERLINK \l "_Toc119616794"</w:instrText>
            </w:r>
            <w:r w:rsidRPr="00CB772A">
              <w:rPr>
                <w:rStyle w:val="Hyperlink"/>
                <w:noProof/>
              </w:rPr>
              <w:instrText xml:space="preserve"> </w:instrText>
            </w:r>
            <w:r w:rsidRPr="00CB772A">
              <w:rPr>
                <w:rStyle w:val="Hyperlink"/>
                <w:noProof/>
              </w:rPr>
            </w:r>
            <w:r w:rsidRPr="00CB772A">
              <w:rPr>
                <w:rStyle w:val="Hyperlink"/>
                <w:noProof/>
              </w:rPr>
              <w:fldChar w:fldCharType="separate"/>
            </w:r>
            <w:r w:rsidRPr="00CB772A">
              <w:rPr>
                <w:rStyle w:val="Hyperlink"/>
                <w:noProof/>
              </w:rPr>
              <w:t>BRIEFING ASSIGNMENT</w:t>
            </w:r>
            <w:r>
              <w:rPr>
                <w:noProof/>
                <w:webHidden/>
              </w:rPr>
              <w:tab/>
            </w:r>
            <w:r>
              <w:rPr>
                <w:noProof/>
                <w:webHidden/>
              </w:rPr>
              <w:fldChar w:fldCharType="begin"/>
            </w:r>
            <w:r>
              <w:rPr>
                <w:noProof/>
                <w:webHidden/>
              </w:rPr>
              <w:instrText xml:space="preserve"> PAGEREF _Toc119616794 \h </w:instrText>
            </w:r>
          </w:ins>
          <w:r>
            <w:rPr>
              <w:noProof/>
              <w:webHidden/>
            </w:rPr>
          </w:r>
          <w:r>
            <w:rPr>
              <w:noProof/>
              <w:webHidden/>
            </w:rPr>
            <w:fldChar w:fldCharType="separate"/>
          </w:r>
          <w:ins w:id="53" w:author="Elie Tannouri" w:date="2022-11-17T22:32:00Z">
            <w:r>
              <w:rPr>
                <w:noProof/>
                <w:webHidden/>
              </w:rPr>
              <w:t>6</w:t>
            </w:r>
            <w:r>
              <w:rPr>
                <w:noProof/>
                <w:webHidden/>
              </w:rPr>
              <w:fldChar w:fldCharType="end"/>
            </w:r>
            <w:r w:rsidRPr="00CB772A">
              <w:rPr>
                <w:rStyle w:val="Hyperlink"/>
                <w:noProof/>
              </w:rPr>
              <w:fldChar w:fldCharType="end"/>
            </w:r>
          </w:ins>
        </w:p>
        <w:p w14:paraId="2E85F842" w14:textId="132E9C80" w:rsidR="001C1DDB" w:rsidRDefault="001C1DDB">
          <w:pPr>
            <w:pStyle w:val="TOC2"/>
            <w:tabs>
              <w:tab w:val="right" w:pos="9350"/>
            </w:tabs>
            <w:rPr>
              <w:ins w:id="54" w:author="Elie Tannouri" w:date="2022-11-17T22:32:00Z"/>
              <w:rFonts w:asciiTheme="minorHAnsi" w:eastAsiaTheme="minorEastAsia" w:hAnsiTheme="minorHAnsi" w:cstheme="minorBidi"/>
              <w:noProof/>
              <w:lang w:val="en-US"/>
            </w:rPr>
          </w:pPr>
          <w:ins w:id="55" w:author="Elie Tannouri" w:date="2022-11-17T22:32:00Z">
            <w:r w:rsidRPr="00CB772A">
              <w:rPr>
                <w:rStyle w:val="Hyperlink"/>
                <w:noProof/>
              </w:rPr>
              <w:fldChar w:fldCharType="begin"/>
            </w:r>
            <w:r w:rsidRPr="00CB772A">
              <w:rPr>
                <w:rStyle w:val="Hyperlink"/>
                <w:noProof/>
              </w:rPr>
              <w:instrText xml:space="preserve"> </w:instrText>
            </w:r>
            <w:r>
              <w:rPr>
                <w:noProof/>
              </w:rPr>
              <w:instrText>HYPERLINK \l "_Toc119616795"</w:instrText>
            </w:r>
            <w:r w:rsidRPr="00CB772A">
              <w:rPr>
                <w:rStyle w:val="Hyperlink"/>
                <w:noProof/>
              </w:rPr>
              <w:instrText xml:space="preserve"> </w:instrText>
            </w:r>
            <w:r w:rsidRPr="00CB772A">
              <w:rPr>
                <w:rStyle w:val="Hyperlink"/>
                <w:noProof/>
              </w:rPr>
            </w:r>
            <w:r w:rsidRPr="00CB772A">
              <w:rPr>
                <w:rStyle w:val="Hyperlink"/>
                <w:noProof/>
              </w:rPr>
              <w:fldChar w:fldCharType="separate"/>
            </w:r>
            <w:r w:rsidRPr="00CB772A">
              <w:rPr>
                <w:rStyle w:val="Hyperlink"/>
                <w:noProof/>
              </w:rPr>
              <w:t>VICTIM TREATMENT AREA RECORD</w:t>
            </w:r>
            <w:r>
              <w:rPr>
                <w:noProof/>
                <w:webHidden/>
              </w:rPr>
              <w:tab/>
            </w:r>
            <w:r>
              <w:rPr>
                <w:noProof/>
                <w:webHidden/>
              </w:rPr>
              <w:fldChar w:fldCharType="begin"/>
            </w:r>
            <w:r>
              <w:rPr>
                <w:noProof/>
                <w:webHidden/>
              </w:rPr>
              <w:instrText xml:space="preserve"> PAGEREF _Toc119616795 \h </w:instrText>
            </w:r>
          </w:ins>
          <w:r>
            <w:rPr>
              <w:noProof/>
              <w:webHidden/>
            </w:rPr>
          </w:r>
          <w:r>
            <w:rPr>
              <w:noProof/>
              <w:webHidden/>
            </w:rPr>
            <w:fldChar w:fldCharType="separate"/>
          </w:r>
          <w:ins w:id="56" w:author="Elie Tannouri" w:date="2022-11-17T22:32:00Z">
            <w:r>
              <w:rPr>
                <w:noProof/>
                <w:webHidden/>
              </w:rPr>
              <w:t>6</w:t>
            </w:r>
            <w:r>
              <w:rPr>
                <w:noProof/>
                <w:webHidden/>
              </w:rPr>
              <w:fldChar w:fldCharType="end"/>
            </w:r>
            <w:r w:rsidRPr="00CB772A">
              <w:rPr>
                <w:rStyle w:val="Hyperlink"/>
                <w:noProof/>
              </w:rPr>
              <w:fldChar w:fldCharType="end"/>
            </w:r>
          </w:ins>
        </w:p>
        <w:p w14:paraId="6491D3B7" w14:textId="42274211" w:rsidR="001C1DDB" w:rsidRDefault="001C1DDB">
          <w:pPr>
            <w:pStyle w:val="TOC2"/>
            <w:tabs>
              <w:tab w:val="right" w:pos="9350"/>
            </w:tabs>
            <w:rPr>
              <w:ins w:id="57" w:author="Elie Tannouri" w:date="2022-11-17T22:32:00Z"/>
              <w:rFonts w:asciiTheme="minorHAnsi" w:eastAsiaTheme="minorEastAsia" w:hAnsiTheme="minorHAnsi" w:cstheme="minorBidi"/>
              <w:noProof/>
              <w:lang w:val="en-US"/>
            </w:rPr>
          </w:pPr>
          <w:ins w:id="58" w:author="Elie Tannouri" w:date="2022-11-17T22:32:00Z">
            <w:r w:rsidRPr="00CB772A">
              <w:rPr>
                <w:rStyle w:val="Hyperlink"/>
                <w:noProof/>
              </w:rPr>
              <w:fldChar w:fldCharType="begin"/>
            </w:r>
            <w:r w:rsidRPr="00CB772A">
              <w:rPr>
                <w:rStyle w:val="Hyperlink"/>
                <w:noProof/>
              </w:rPr>
              <w:instrText xml:space="preserve"> </w:instrText>
            </w:r>
            <w:r>
              <w:rPr>
                <w:noProof/>
              </w:rPr>
              <w:instrText>HYPERLINK \l "_Toc119616796"</w:instrText>
            </w:r>
            <w:r w:rsidRPr="00CB772A">
              <w:rPr>
                <w:rStyle w:val="Hyperlink"/>
                <w:noProof/>
              </w:rPr>
              <w:instrText xml:space="preserve"> </w:instrText>
            </w:r>
            <w:r w:rsidRPr="00CB772A">
              <w:rPr>
                <w:rStyle w:val="Hyperlink"/>
                <w:noProof/>
              </w:rPr>
            </w:r>
            <w:r w:rsidRPr="00CB772A">
              <w:rPr>
                <w:rStyle w:val="Hyperlink"/>
                <w:noProof/>
              </w:rPr>
              <w:fldChar w:fldCharType="separate"/>
            </w:r>
            <w:r w:rsidRPr="00CB772A">
              <w:rPr>
                <w:rStyle w:val="Hyperlink"/>
                <w:noProof/>
              </w:rPr>
              <w:t>COMMUNICATIONS LOG</w:t>
            </w:r>
            <w:r>
              <w:rPr>
                <w:noProof/>
                <w:webHidden/>
              </w:rPr>
              <w:tab/>
            </w:r>
            <w:r>
              <w:rPr>
                <w:noProof/>
                <w:webHidden/>
              </w:rPr>
              <w:fldChar w:fldCharType="begin"/>
            </w:r>
            <w:r>
              <w:rPr>
                <w:noProof/>
                <w:webHidden/>
              </w:rPr>
              <w:instrText xml:space="preserve"> PAGEREF _Toc119616796 \h </w:instrText>
            </w:r>
          </w:ins>
          <w:r>
            <w:rPr>
              <w:noProof/>
              <w:webHidden/>
            </w:rPr>
          </w:r>
          <w:r>
            <w:rPr>
              <w:noProof/>
              <w:webHidden/>
            </w:rPr>
            <w:fldChar w:fldCharType="separate"/>
          </w:r>
          <w:ins w:id="59" w:author="Elie Tannouri" w:date="2022-11-17T22:32:00Z">
            <w:r>
              <w:rPr>
                <w:noProof/>
                <w:webHidden/>
              </w:rPr>
              <w:t>6</w:t>
            </w:r>
            <w:r>
              <w:rPr>
                <w:noProof/>
                <w:webHidden/>
              </w:rPr>
              <w:fldChar w:fldCharType="end"/>
            </w:r>
            <w:r w:rsidRPr="00CB772A">
              <w:rPr>
                <w:rStyle w:val="Hyperlink"/>
                <w:noProof/>
              </w:rPr>
              <w:fldChar w:fldCharType="end"/>
            </w:r>
          </w:ins>
        </w:p>
        <w:p w14:paraId="49740838" w14:textId="7A7AE093" w:rsidR="001C1DDB" w:rsidRDefault="001C1DDB">
          <w:pPr>
            <w:pStyle w:val="TOC1"/>
            <w:tabs>
              <w:tab w:val="right" w:pos="9350"/>
            </w:tabs>
            <w:rPr>
              <w:ins w:id="60" w:author="Elie Tannouri" w:date="2022-11-17T22:32:00Z"/>
              <w:rFonts w:asciiTheme="minorHAnsi" w:eastAsiaTheme="minorEastAsia" w:hAnsiTheme="minorHAnsi" w:cstheme="minorBidi"/>
              <w:noProof/>
              <w:lang w:val="en-US"/>
            </w:rPr>
          </w:pPr>
          <w:ins w:id="61" w:author="Elie Tannouri" w:date="2022-11-17T22:32:00Z">
            <w:r w:rsidRPr="00CB772A">
              <w:rPr>
                <w:rStyle w:val="Hyperlink"/>
                <w:noProof/>
              </w:rPr>
              <w:fldChar w:fldCharType="begin"/>
            </w:r>
            <w:r w:rsidRPr="00CB772A">
              <w:rPr>
                <w:rStyle w:val="Hyperlink"/>
                <w:noProof/>
              </w:rPr>
              <w:instrText xml:space="preserve"> </w:instrText>
            </w:r>
            <w:r>
              <w:rPr>
                <w:noProof/>
              </w:rPr>
              <w:instrText>HYPERLINK \l "_Toc119616797"</w:instrText>
            </w:r>
            <w:r w:rsidRPr="00CB772A">
              <w:rPr>
                <w:rStyle w:val="Hyperlink"/>
                <w:noProof/>
              </w:rPr>
              <w:instrText xml:space="preserve"> </w:instrText>
            </w:r>
            <w:r w:rsidRPr="00CB772A">
              <w:rPr>
                <w:rStyle w:val="Hyperlink"/>
                <w:noProof/>
              </w:rPr>
            </w:r>
            <w:r w:rsidRPr="00CB772A">
              <w:rPr>
                <w:rStyle w:val="Hyperlink"/>
                <w:noProof/>
              </w:rPr>
              <w:fldChar w:fldCharType="separate"/>
            </w:r>
            <w:r w:rsidRPr="00CB772A">
              <w:rPr>
                <w:rStyle w:val="Hyperlink"/>
                <w:noProof/>
              </w:rPr>
              <w:t>REQUIREMENTS OF USER INTERFACE</w:t>
            </w:r>
            <w:r>
              <w:rPr>
                <w:noProof/>
                <w:webHidden/>
              </w:rPr>
              <w:tab/>
            </w:r>
            <w:r>
              <w:rPr>
                <w:noProof/>
                <w:webHidden/>
              </w:rPr>
              <w:fldChar w:fldCharType="begin"/>
            </w:r>
            <w:r>
              <w:rPr>
                <w:noProof/>
                <w:webHidden/>
              </w:rPr>
              <w:instrText xml:space="preserve"> PAGEREF _Toc119616797 \h </w:instrText>
            </w:r>
          </w:ins>
          <w:r>
            <w:rPr>
              <w:noProof/>
              <w:webHidden/>
            </w:rPr>
          </w:r>
          <w:r>
            <w:rPr>
              <w:noProof/>
              <w:webHidden/>
            </w:rPr>
            <w:fldChar w:fldCharType="separate"/>
          </w:r>
          <w:ins w:id="62" w:author="Elie Tannouri" w:date="2022-11-17T22:32:00Z">
            <w:r>
              <w:rPr>
                <w:noProof/>
                <w:webHidden/>
              </w:rPr>
              <w:t>7</w:t>
            </w:r>
            <w:r>
              <w:rPr>
                <w:noProof/>
                <w:webHidden/>
              </w:rPr>
              <w:fldChar w:fldCharType="end"/>
            </w:r>
            <w:r w:rsidRPr="00CB772A">
              <w:rPr>
                <w:rStyle w:val="Hyperlink"/>
                <w:noProof/>
              </w:rPr>
              <w:fldChar w:fldCharType="end"/>
            </w:r>
          </w:ins>
        </w:p>
        <w:p w14:paraId="036C2609" w14:textId="57C2D5C5" w:rsidR="001C1DDB" w:rsidRDefault="001C1DDB">
          <w:pPr>
            <w:pStyle w:val="TOC1"/>
            <w:tabs>
              <w:tab w:val="right" w:pos="9350"/>
            </w:tabs>
            <w:rPr>
              <w:ins w:id="63" w:author="Elie Tannouri" w:date="2022-11-17T22:32:00Z"/>
              <w:rFonts w:asciiTheme="minorHAnsi" w:eastAsiaTheme="minorEastAsia" w:hAnsiTheme="minorHAnsi" w:cstheme="minorBidi"/>
              <w:noProof/>
              <w:lang w:val="en-US"/>
            </w:rPr>
          </w:pPr>
          <w:ins w:id="64" w:author="Elie Tannouri" w:date="2022-11-17T22:32:00Z">
            <w:r w:rsidRPr="00CB772A">
              <w:rPr>
                <w:rStyle w:val="Hyperlink"/>
                <w:noProof/>
              </w:rPr>
              <w:fldChar w:fldCharType="begin"/>
            </w:r>
            <w:r w:rsidRPr="00CB772A">
              <w:rPr>
                <w:rStyle w:val="Hyperlink"/>
                <w:noProof/>
              </w:rPr>
              <w:instrText xml:space="preserve"> </w:instrText>
            </w:r>
            <w:r>
              <w:rPr>
                <w:noProof/>
              </w:rPr>
              <w:instrText>HYPERLINK \l "_Toc119616798"</w:instrText>
            </w:r>
            <w:r w:rsidRPr="00CB772A">
              <w:rPr>
                <w:rStyle w:val="Hyperlink"/>
                <w:noProof/>
              </w:rPr>
              <w:instrText xml:space="preserve"> </w:instrText>
            </w:r>
            <w:r w:rsidRPr="00CB772A">
              <w:rPr>
                <w:rStyle w:val="Hyperlink"/>
                <w:noProof/>
              </w:rPr>
            </w:r>
            <w:r w:rsidRPr="00CB772A">
              <w:rPr>
                <w:rStyle w:val="Hyperlink"/>
                <w:noProof/>
              </w:rPr>
              <w:fldChar w:fldCharType="separate"/>
            </w:r>
            <w:r w:rsidRPr="00CB772A">
              <w:rPr>
                <w:rStyle w:val="Hyperlink"/>
                <w:noProof/>
              </w:rPr>
              <w:t>ADDITIONAL NONFUNCTIONAL REQUIREMENTS</w:t>
            </w:r>
            <w:r>
              <w:rPr>
                <w:noProof/>
                <w:webHidden/>
              </w:rPr>
              <w:tab/>
            </w:r>
            <w:r>
              <w:rPr>
                <w:noProof/>
                <w:webHidden/>
              </w:rPr>
              <w:fldChar w:fldCharType="begin"/>
            </w:r>
            <w:r>
              <w:rPr>
                <w:noProof/>
                <w:webHidden/>
              </w:rPr>
              <w:instrText xml:space="preserve"> PAGEREF _Toc119616798 \h </w:instrText>
            </w:r>
          </w:ins>
          <w:r>
            <w:rPr>
              <w:noProof/>
              <w:webHidden/>
            </w:rPr>
          </w:r>
          <w:r>
            <w:rPr>
              <w:noProof/>
              <w:webHidden/>
            </w:rPr>
            <w:fldChar w:fldCharType="separate"/>
          </w:r>
          <w:ins w:id="65" w:author="Elie Tannouri" w:date="2022-11-17T22:32:00Z">
            <w:r>
              <w:rPr>
                <w:noProof/>
                <w:webHidden/>
              </w:rPr>
              <w:t>7</w:t>
            </w:r>
            <w:r>
              <w:rPr>
                <w:noProof/>
                <w:webHidden/>
              </w:rPr>
              <w:fldChar w:fldCharType="end"/>
            </w:r>
            <w:r w:rsidRPr="00CB772A">
              <w:rPr>
                <w:rStyle w:val="Hyperlink"/>
                <w:noProof/>
              </w:rPr>
              <w:fldChar w:fldCharType="end"/>
            </w:r>
          </w:ins>
        </w:p>
        <w:p w14:paraId="66FBEB01" w14:textId="19335F82" w:rsidR="001C1DDB" w:rsidRDefault="001C1DDB">
          <w:pPr>
            <w:pStyle w:val="TOC2"/>
            <w:tabs>
              <w:tab w:val="right" w:pos="9350"/>
            </w:tabs>
            <w:rPr>
              <w:ins w:id="66" w:author="Elie Tannouri" w:date="2022-11-17T22:32:00Z"/>
              <w:rFonts w:asciiTheme="minorHAnsi" w:eastAsiaTheme="minorEastAsia" w:hAnsiTheme="minorHAnsi" w:cstheme="minorBidi"/>
              <w:noProof/>
              <w:lang w:val="en-US"/>
            </w:rPr>
          </w:pPr>
          <w:ins w:id="67" w:author="Elie Tannouri" w:date="2022-11-17T22:32:00Z">
            <w:r w:rsidRPr="00CB772A">
              <w:rPr>
                <w:rStyle w:val="Hyperlink"/>
                <w:noProof/>
              </w:rPr>
              <w:fldChar w:fldCharType="begin"/>
            </w:r>
            <w:r w:rsidRPr="00CB772A">
              <w:rPr>
                <w:rStyle w:val="Hyperlink"/>
                <w:noProof/>
              </w:rPr>
              <w:instrText xml:space="preserve"> </w:instrText>
            </w:r>
            <w:r>
              <w:rPr>
                <w:noProof/>
              </w:rPr>
              <w:instrText>HYPERLINK \l "_Toc119616799"</w:instrText>
            </w:r>
            <w:r w:rsidRPr="00CB772A">
              <w:rPr>
                <w:rStyle w:val="Hyperlink"/>
                <w:noProof/>
              </w:rPr>
              <w:instrText xml:space="preserve"> </w:instrText>
            </w:r>
            <w:r w:rsidRPr="00CB772A">
              <w:rPr>
                <w:rStyle w:val="Hyperlink"/>
                <w:noProof/>
              </w:rPr>
            </w:r>
            <w:r w:rsidRPr="00CB772A">
              <w:rPr>
                <w:rStyle w:val="Hyperlink"/>
                <w:noProof/>
              </w:rPr>
              <w:fldChar w:fldCharType="separate"/>
            </w:r>
            <w:r w:rsidRPr="00CB772A">
              <w:rPr>
                <w:rStyle w:val="Hyperlink"/>
                <w:noProof/>
              </w:rPr>
              <w:t>PERFORMANCE</w:t>
            </w:r>
            <w:r>
              <w:rPr>
                <w:noProof/>
                <w:webHidden/>
              </w:rPr>
              <w:tab/>
            </w:r>
            <w:r>
              <w:rPr>
                <w:noProof/>
                <w:webHidden/>
              </w:rPr>
              <w:fldChar w:fldCharType="begin"/>
            </w:r>
            <w:r>
              <w:rPr>
                <w:noProof/>
                <w:webHidden/>
              </w:rPr>
              <w:instrText xml:space="preserve"> PAGEREF _Toc119616799 \h </w:instrText>
            </w:r>
          </w:ins>
          <w:r>
            <w:rPr>
              <w:noProof/>
              <w:webHidden/>
            </w:rPr>
          </w:r>
          <w:r>
            <w:rPr>
              <w:noProof/>
              <w:webHidden/>
            </w:rPr>
            <w:fldChar w:fldCharType="separate"/>
          </w:r>
          <w:ins w:id="68" w:author="Elie Tannouri" w:date="2022-11-17T22:32:00Z">
            <w:r>
              <w:rPr>
                <w:noProof/>
                <w:webHidden/>
              </w:rPr>
              <w:t>7</w:t>
            </w:r>
            <w:r>
              <w:rPr>
                <w:noProof/>
                <w:webHidden/>
              </w:rPr>
              <w:fldChar w:fldCharType="end"/>
            </w:r>
            <w:r w:rsidRPr="00CB772A">
              <w:rPr>
                <w:rStyle w:val="Hyperlink"/>
                <w:noProof/>
              </w:rPr>
              <w:fldChar w:fldCharType="end"/>
            </w:r>
          </w:ins>
        </w:p>
        <w:p w14:paraId="697366FE" w14:textId="0E3558E7" w:rsidR="001C1DDB" w:rsidRDefault="001C1DDB">
          <w:pPr>
            <w:pStyle w:val="TOC2"/>
            <w:tabs>
              <w:tab w:val="right" w:pos="9350"/>
            </w:tabs>
            <w:rPr>
              <w:ins w:id="69" w:author="Elie Tannouri" w:date="2022-11-17T22:32:00Z"/>
              <w:rFonts w:asciiTheme="minorHAnsi" w:eastAsiaTheme="minorEastAsia" w:hAnsiTheme="minorHAnsi" w:cstheme="minorBidi"/>
              <w:noProof/>
              <w:lang w:val="en-US"/>
            </w:rPr>
          </w:pPr>
          <w:ins w:id="70" w:author="Elie Tannouri" w:date="2022-11-17T22:32:00Z">
            <w:r w:rsidRPr="00CB772A">
              <w:rPr>
                <w:rStyle w:val="Hyperlink"/>
                <w:noProof/>
              </w:rPr>
              <w:fldChar w:fldCharType="begin"/>
            </w:r>
            <w:r w:rsidRPr="00CB772A">
              <w:rPr>
                <w:rStyle w:val="Hyperlink"/>
                <w:noProof/>
              </w:rPr>
              <w:instrText xml:space="preserve"> </w:instrText>
            </w:r>
            <w:r>
              <w:rPr>
                <w:noProof/>
              </w:rPr>
              <w:instrText>HYPERLINK \l "_Toc119616800"</w:instrText>
            </w:r>
            <w:r w:rsidRPr="00CB772A">
              <w:rPr>
                <w:rStyle w:val="Hyperlink"/>
                <w:noProof/>
              </w:rPr>
              <w:instrText xml:space="preserve"> </w:instrText>
            </w:r>
            <w:r w:rsidRPr="00CB772A">
              <w:rPr>
                <w:rStyle w:val="Hyperlink"/>
                <w:noProof/>
              </w:rPr>
            </w:r>
            <w:r w:rsidRPr="00CB772A">
              <w:rPr>
                <w:rStyle w:val="Hyperlink"/>
                <w:noProof/>
              </w:rPr>
              <w:fldChar w:fldCharType="separate"/>
            </w:r>
            <w:r w:rsidRPr="00CB772A">
              <w:rPr>
                <w:rStyle w:val="Hyperlink"/>
                <w:noProof/>
              </w:rPr>
              <w:t>SECURITY</w:t>
            </w:r>
            <w:r>
              <w:rPr>
                <w:noProof/>
                <w:webHidden/>
              </w:rPr>
              <w:tab/>
            </w:r>
            <w:r>
              <w:rPr>
                <w:noProof/>
                <w:webHidden/>
              </w:rPr>
              <w:fldChar w:fldCharType="begin"/>
            </w:r>
            <w:r>
              <w:rPr>
                <w:noProof/>
                <w:webHidden/>
              </w:rPr>
              <w:instrText xml:space="preserve"> PAGEREF _Toc119616800 \h </w:instrText>
            </w:r>
          </w:ins>
          <w:r>
            <w:rPr>
              <w:noProof/>
              <w:webHidden/>
            </w:rPr>
          </w:r>
          <w:r>
            <w:rPr>
              <w:noProof/>
              <w:webHidden/>
            </w:rPr>
            <w:fldChar w:fldCharType="separate"/>
          </w:r>
          <w:ins w:id="71" w:author="Elie Tannouri" w:date="2022-11-17T22:32:00Z">
            <w:r>
              <w:rPr>
                <w:noProof/>
                <w:webHidden/>
              </w:rPr>
              <w:t>7</w:t>
            </w:r>
            <w:r>
              <w:rPr>
                <w:noProof/>
                <w:webHidden/>
              </w:rPr>
              <w:fldChar w:fldCharType="end"/>
            </w:r>
            <w:r w:rsidRPr="00CB772A">
              <w:rPr>
                <w:rStyle w:val="Hyperlink"/>
                <w:noProof/>
              </w:rPr>
              <w:fldChar w:fldCharType="end"/>
            </w:r>
          </w:ins>
        </w:p>
        <w:p w14:paraId="0B43121E" w14:textId="4E7CF98F" w:rsidR="001C1DDB" w:rsidRDefault="001C1DDB">
          <w:pPr>
            <w:pStyle w:val="TOC2"/>
            <w:tabs>
              <w:tab w:val="right" w:pos="9350"/>
            </w:tabs>
            <w:rPr>
              <w:ins w:id="72" w:author="Elie Tannouri" w:date="2022-11-17T22:32:00Z"/>
              <w:rFonts w:asciiTheme="minorHAnsi" w:eastAsiaTheme="minorEastAsia" w:hAnsiTheme="minorHAnsi" w:cstheme="minorBidi"/>
              <w:noProof/>
              <w:lang w:val="en-US"/>
            </w:rPr>
          </w:pPr>
          <w:ins w:id="73" w:author="Elie Tannouri" w:date="2022-11-17T22:32:00Z">
            <w:r w:rsidRPr="00CB772A">
              <w:rPr>
                <w:rStyle w:val="Hyperlink"/>
                <w:noProof/>
              </w:rPr>
              <w:fldChar w:fldCharType="begin"/>
            </w:r>
            <w:r w:rsidRPr="00CB772A">
              <w:rPr>
                <w:rStyle w:val="Hyperlink"/>
                <w:noProof/>
              </w:rPr>
              <w:instrText xml:space="preserve"> </w:instrText>
            </w:r>
            <w:r>
              <w:rPr>
                <w:noProof/>
              </w:rPr>
              <w:instrText>HYPERLINK \l "_Toc119616801"</w:instrText>
            </w:r>
            <w:r w:rsidRPr="00CB772A">
              <w:rPr>
                <w:rStyle w:val="Hyperlink"/>
                <w:noProof/>
              </w:rPr>
              <w:instrText xml:space="preserve"> </w:instrText>
            </w:r>
            <w:r w:rsidRPr="00CB772A">
              <w:rPr>
                <w:rStyle w:val="Hyperlink"/>
                <w:noProof/>
              </w:rPr>
            </w:r>
            <w:r w:rsidRPr="00CB772A">
              <w:rPr>
                <w:rStyle w:val="Hyperlink"/>
                <w:noProof/>
              </w:rPr>
              <w:fldChar w:fldCharType="separate"/>
            </w:r>
            <w:r w:rsidRPr="00CB772A">
              <w:rPr>
                <w:rStyle w:val="Hyperlink"/>
                <w:noProof/>
              </w:rPr>
              <w:t>ACCESSIBILITY</w:t>
            </w:r>
            <w:r>
              <w:rPr>
                <w:noProof/>
                <w:webHidden/>
              </w:rPr>
              <w:tab/>
            </w:r>
            <w:r>
              <w:rPr>
                <w:noProof/>
                <w:webHidden/>
              </w:rPr>
              <w:fldChar w:fldCharType="begin"/>
            </w:r>
            <w:r>
              <w:rPr>
                <w:noProof/>
                <w:webHidden/>
              </w:rPr>
              <w:instrText xml:space="preserve"> PAGEREF _Toc119616801 \h </w:instrText>
            </w:r>
          </w:ins>
          <w:r>
            <w:rPr>
              <w:noProof/>
              <w:webHidden/>
            </w:rPr>
          </w:r>
          <w:r>
            <w:rPr>
              <w:noProof/>
              <w:webHidden/>
            </w:rPr>
            <w:fldChar w:fldCharType="separate"/>
          </w:r>
          <w:ins w:id="74" w:author="Elie Tannouri" w:date="2022-11-17T22:32:00Z">
            <w:r>
              <w:rPr>
                <w:noProof/>
                <w:webHidden/>
              </w:rPr>
              <w:t>7</w:t>
            </w:r>
            <w:r>
              <w:rPr>
                <w:noProof/>
                <w:webHidden/>
              </w:rPr>
              <w:fldChar w:fldCharType="end"/>
            </w:r>
            <w:r w:rsidRPr="00CB772A">
              <w:rPr>
                <w:rStyle w:val="Hyperlink"/>
                <w:noProof/>
              </w:rPr>
              <w:fldChar w:fldCharType="end"/>
            </w:r>
          </w:ins>
        </w:p>
        <w:p w14:paraId="271AB555" w14:textId="3AC88563" w:rsidR="001C1DDB" w:rsidRDefault="001C1DDB">
          <w:pPr>
            <w:pStyle w:val="TOC1"/>
            <w:tabs>
              <w:tab w:val="right" w:pos="9350"/>
            </w:tabs>
            <w:rPr>
              <w:ins w:id="75" w:author="Elie Tannouri" w:date="2022-11-17T22:32:00Z"/>
              <w:rFonts w:asciiTheme="minorHAnsi" w:eastAsiaTheme="minorEastAsia" w:hAnsiTheme="minorHAnsi" w:cstheme="minorBidi"/>
              <w:noProof/>
              <w:lang w:val="en-US"/>
            </w:rPr>
          </w:pPr>
          <w:ins w:id="76" w:author="Elie Tannouri" w:date="2022-11-17T22:32:00Z">
            <w:r w:rsidRPr="00CB772A">
              <w:rPr>
                <w:rStyle w:val="Hyperlink"/>
                <w:noProof/>
              </w:rPr>
              <w:fldChar w:fldCharType="begin"/>
            </w:r>
            <w:r w:rsidRPr="00CB772A">
              <w:rPr>
                <w:rStyle w:val="Hyperlink"/>
                <w:noProof/>
              </w:rPr>
              <w:instrText xml:space="preserve"> </w:instrText>
            </w:r>
            <w:r>
              <w:rPr>
                <w:noProof/>
              </w:rPr>
              <w:instrText>HYPERLINK \l "_Toc119616802"</w:instrText>
            </w:r>
            <w:r w:rsidRPr="00CB772A">
              <w:rPr>
                <w:rStyle w:val="Hyperlink"/>
                <w:noProof/>
              </w:rPr>
              <w:instrText xml:space="preserve"> </w:instrText>
            </w:r>
            <w:r w:rsidRPr="00CB772A">
              <w:rPr>
                <w:rStyle w:val="Hyperlink"/>
                <w:noProof/>
              </w:rPr>
            </w:r>
            <w:r w:rsidRPr="00CB772A">
              <w:rPr>
                <w:rStyle w:val="Hyperlink"/>
                <w:noProof/>
              </w:rPr>
              <w:fldChar w:fldCharType="separate"/>
            </w:r>
            <w:r w:rsidRPr="00CB772A">
              <w:rPr>
                <w:rStyle w:val="Hyperlink"/>
                <w:noProof/>
              </w:rPr>
              <w:t>APPENDICES</w:t>
            </w:r>
            <w:r>
              <w:rPr>
                <w:noProof/>
                <w:webHidden/>
              </w:rPr>
              <w:tab/>
            </w:r>
            <w:r>
              <w:rPr>
                <w:noProof/>
                <w:webHidden/>
              </w:rPr>
              <w:fldChar w:fldCharType="begin"/>
            </w:r>
            <w:r>
              <w:rPr>
                <w:noProof/>
                <w:webHidden/>
              </w:rPr>
              <w:instrText xml:space="preserve"> PAGEREF _Toc119616802 \h </w:instrText>
            </w:r>
          </w:ins>
          <w:r>
            <w:rPr>
              <w:noProof/>
              <w:webHidden/>
            </w:rPr>
          </w:r>
          <w:r>
            <w:rPr>
              <w:noProof/>
              <w:webHidden/>
            </w:rPr>
            <w:fldChar w:fldCharType="separate"/>
          </w:r>
          <w:ins w:id="77" w:author="Elie Tannouri" w:date="2022-11-17T22:32:00Z">
            <w:r>
              <w:rPr>
                <w:noProof/>
                <w:webHidden/>
              </w:rPr>
              <w:t>8</w:t>
            </w:r>
            <w:r>
              <w:rPr>
                <w:noProof/>
                <w:webHidden/>
              </w:rPr>
              <w:fldChar w:fldCharType="end"/>
            </w:r>
            <w:r w:rsidRPr="00CB772A">
              <w:rPr>
                <w:rStyle w:val="Hyperlink"/>
                <w:noProof/>
              </w:rPr>
              <w:fldChar w:fldCharType="end"/>
            </w:r>
          </w:ins>
        </w:p>
        <w:p w14:paraId="46AB4CB4" w14:textId="3D306B17" w:rsidR="001C1DDB" w:rsidRDefault="001C1DDB">
          <w:pPr>
            <w:pStyle w:val="TOC2"/>
            <w:tabs>
              <w:tab w:val="right" w:pos="9350"/>
            </w:tabs>
            <w:rPr>
              <w:ins w:id="78" w:author="Elie Tannouri" w:date="2022-11-17T22:32:00Z"/>
              <w:rFonts w:asciiTheme="minorHAnsi" w:eastAsiaTheme="minorEastAsia" w:hAnsiTheme="minorHAnsi" w:cstheme="minorBidi"/>
              <w:noProof/>
              <w:lang w:val="en-US"/>
            </w:rPr>
          </w:pPr>
          <w:ins w:id="79" w:author="Elie Tannouri" w:date="2022-11-17T22:32:00Z">
            <w:r w:rsidRPr="00CB772A">
              <w:rPr>
                <w:rStyle w:val="Hyperlink"/>
                <w:noProof/>
              </w:rPr>
              <w:fldChar w:fldCharType="begin"/>
            </w:r>
            <w:r w:rsidRPr="00CB772A">
              <w:rPr>
                <w:rStyle w:val="Hyperlink"/>
                <w:noProof/>
              </w:rPr>
              <w:instrText xml:space="preserve"> </w:instrText>
            </w:r>
            <w:r>
              <w:rPr>
                <w:noProof/>
              </w:rPr>
              <w:instrText>HYPERLINK \l "_Toc119616803"</w:instrText>
            </w:r>
            <w:r w:rsidRPr="00CB772A">
              <w:rPr>
                <w:rStyle w:val="Hyperlink"/>
                <w:noProof/>
              </w:rPr>
              <w:instrText xml:space="preserve"> </w:instrText>
            </w:r>
            <w:r w:rsidRPr="00CB772A">
              <w:rPr>
                <w:rStyle w:val="Hyperlink"/>
                <w:noProof/>
              </w:rPr>
            </w:r>
            <w:r w:rsidRPr="00CB772A">
              <w:rPr>
                <w:rStyle w:val="Hyperlink"/>
                <w:noProof/>
              </w:rPr>
              <w:fldChar w:fldCharType="separate"/>
            </w:r>
            <w:r w:rsidRPr="00CB772A">
              <w:rPr>
                <w:rStyle w:val="Hyperlink"/>
                <w:noProof/>
              </w:rPr>
              <w:t>APPENDIX A: PROCESS OF FLOW OF EVENTS</w:t>
            </w:r>
            <w:r>
              <w:rPr>
                <w:noProof/>
                <w:webHidden/>
              </w:rPr>
              <w:tab/>
            </w:r>
            <w:r>
              <w:rPr>
                <w:noProof/>
                <w:webHidden/>
              </w:rPr>
              <w:fldChar w:fldCharType="begin"/>
            </w:r>
            <w:r>
              <w:rPr>
                <w:noProof/>
                <w:webHidden/>
              </w:rPr>
              <w:instrText xml:space="preserve"> PAGEREF _Toc119616803 \h </w:instrText>
            </w:r>
          </w:ins>
          <w:r>
            <w:rPr>
              <w:noProof/>
              <w:webHidden/>
            </w:rPr>
          </w:r>
          <w:r>
            <w:rPr>
              <w:noProof/>
              <w:webHidden/>
            </w:rPr>
            <w:fldChar w:fldCharType="separate"/>
          </w:r>
          <w:ins w:id="80" w:author="Elie Tannouri" w:date="2022-11-17T22:32:00Z">
            <w:r>
              <w:rPr>
                <w:noProof/>
                <w:webHidden/>
              </w:rPr>
              <w:t>8</w:t>
            </w:r>
            <w:r>
              <w:rPr>
                <w:noProof/>
                <w:webHidden/>
              </w:rPr>
              <w:fldChar w:fldCharType="end"/>
            </w:r>
            <w:r w:rsidRPr="00CB772A">
              <w:rPr>
                <w:rStyle w:val="Hyperlink"/>
                <w:noProof/>
              </w:rPr>
              <w:fldChar w:fldCharType="end"/>
            </w:r>
          </w:ins>
        </w:p>
        <w:p w14:paraId="69FEE257" w14:textId="34AA7287" w:rsidR="003032A7" w:rsidDel="001C1DDB" w:rsidRDefault="0005187A">
          <w:pPr>
            <w:tabs>
              <w:tab w:val="right" w:pos="9360"/>
            </w:tabs>
            <w:spacing w:before="80" w:line="240" w:lineRule="auto"/>
            <w:rPr>
              <w:del w:id="81" w:author="Elie Tannouri" w:date="2022-11-17T22:32:00Z"/>
              <w:rFonts w:ascii="Times New Roman" w:eastAsia="Times New Roman" w:hAnsi="Times New Roman" w:cs="Times New Roman"/>
              <w:b/>
              <w:noProof/>
              <w:color w:val="000000"/>
            </w:rPr>
          </w:pPr>
          <w:del w:id="82" w:author="Elie Tannouri" w:date="2022-11-17T22:32:00Z">
            <w:r w:rsidDel="001C1DDB">
              <w:rPr>
                <w:rFonts w:ascii="Times New Roman" w:eastAsia="Times New Roman" w:hAnsi="Times New Roman" w:cs="Times New Roman"/>
                <w:b/>
                <w:noProof/>
                <w:color w:val="000000"/>
              </w:rPr>
              <w:delText>INTRODUCTION</w:delText>
            </w:r>
            <w:r w:rsidDel="001C1DDB">
              <w:rPr>
                <w:rFonts w:ascii="Times New Roman" w:eastAsia="Times New Roman" w:hAnsi="Times New Roman" w:cs="Times New Roman"/>
                <w:b/>
                <w:noProof/>
                <w:color w:val="000000"/>
              </w:rPr>
              <w:tab/>
            </w:r>
            <w:r w:rsidR="00DF2A81" w:rsidDel="001C1DDB">
              <w:rPr>
                <w:noProof/>
              </w:rPr>
              <w:delText>3</w:delText>
            </w:r>
          </w:del>
        </w:p>
        <w:p w14:paraId="723E0CE1" w14:textId="21CAF7C8" w:rsidR="003032A7" w:rsidDel="001C1DDB" w:rsidRDefault="0005187A">
          <w:pPr>
            <w:tabs>
              <w:tab w:val="right" w:pos="9360"/>
            </w:tabs>
            <w:spacing w:before="200" w:line="240" w:lineRule="auto"/>
            <w:rPr>
              <w:del w:id="83" w:author="Elie Tannouri" w:date="2022-11-17T22:32:00Z"/>
              <w:rFonts w:ascii="Times New Roman" w:eastAsia="Times New Roman" w:hAnsi="Times New Roman" w:cs="Times New Roman"/>
              <w:b/>
              <w:noProof/>
            </w:rPr>
          </w:pPr>
          <w:del w:id="84" w:author="Elie Tannouri" w:date="2022-11-17T22:32:00Z">
            <w:r w:rsidDel="001C1DDB">
              <w:rPr>
                <w:rFonts w:ascii="Times New Roman" w:eastAsia="Times New Roman" w:hAnsi="Times New Roman" w:cs="Times New Roman"/>
                <w:b/>
                <w:noProof/>
              </w:rPr>
              <w:delText>DESCRIPTION</w:delText>
            </w:r>
            <w:r w:rsidDel="001C1DDB">
              <w:rPr>
                <w:rFonts w:ascii="Times New Roman" w:eastAsia="Times New Roman" w:hAnsi="Times New Roman" w:cs="Times New Roman"/>
                <w:b/>
                <w:noProof/>
              </w:rPr>
              <w:tab/>
            </w:r>
            <w:r w:rsidR="00DF2A81" w:rsidDel="001C1DDB">
              <w:rPr>
                <w:noProof/>
              </w:rPr>
              <w:delText>3</w:delText>
            </w:r>
          </w:del>
        </w:p>
        <w:p w14:paraId="5180F572" w14:textId="6005B8C0" w:rsidR="003032A7" w:rsidDel="001C1DDB" w:rsidRDefault="0005187A">
          <w:pPr>
            <w:tabs>
              <w:tab w:val="right" w:pos="9360"/>
            </w:tabs>
            <w:spacing w:before="60" w:line="240" w:lineRule="auto"/>
            <w:ind w:left="360"/>
            <w:rPr>
              <w:del w:id="85" w:author="Elie Tannouri" w:date="2022-11-17T22:32:00Z"/>
              <w:rFonts w:ascii="Times New Roman" w:eastAsia="Times New Roman" w:hAnsi="Times New Roman" w:cs="Times New Roman"/>
              <w:noProof/>
            </w:rPr>
          </w:pPr>
          <w:del w:id="86" w:author="Elie Tannouri" w:date="2022-11-17T22:32:00Z">
            <w:r w:rsidDel="001C1DDB">
              <w:rPr>
                <w:rFonts w:ascii="Times New Roman" w:eastAsia="Times New Roman" w:hAnsi="Times New Roman" w:cs="Times New Roman"/>
                <w:noProof/>
              </w:rPr>
              <w:delText>USER OVERVIEW</w:delText>
            </w:r>
            <w:r w:rsidDel="001C1DDB">
              <w:rPr>
                <w:rFonts w:ascii="Times New Roman" w:eastAsia="Times New Roman" w:hAnsi="Times New Roman" w:cs="Times New Roman"/>
                <w:noProof/>
              </w:rPr>
              <w:tab/>
            </w:r>
            <w:r w:rsidR="00DF2A81" w:rsidDel="001C1DDB">
              <w:rPr>
                <w:noProof/>
              </w:rPr>
              <w:delText>3</w:delText>
            </w:r>
          </w:del>
        </w:p>
        <w:p w14:paraId="5B54EADB" w14:textId="2729667A" w:rsidR="003032A7" w:rsidDel="001C1DDB" w:rsidRDefault="0005187A">
          <w:pPr>
            <w:tabs>
              <w:tab w:val="right" w:pos="9360"/>
            </w:tabs>
            <w:spacing w:before="60" w:line="240" w:lineRule="auto"/>
            <w:ind w:left="360"/>
            <w:rPr>
              <w:del w:id="87" w:author="Elie Tannouri" w:date="2022-11-17T22:32:00Z"/>
              <w:rFonts w:ascii="Times New Roman" w:eastAsia="Times New Roman" w:hAnsi="Times New Roman" w:cs="Times New Roman"/>
              <w:noProof/>
            </w:rPr>
          </w:pPr>
          <w:del w:id="88" w:author="Elie Tannouri" w:date="2022-11-17T22:32:00Z">
            <w:r w:rsidDel="001C1DDB">
              <w:rPr>
                <w:rFonts w:ascii="Times New Roman" w:eastAsia="Times New Roman" w:hAnsi="Times New Roman" w:cs="Times New Roman"/>
                <w:noProof/>
              </w:rPr>
              <w:delText>OPERATING ENVIRONMENT</w:delText>
            </w:r>
            <w:r w:rsidDel="001C1DDB">
              <w:rPr>
                <w:rFonts w:ascii="Times New Roman" w:eastAsia="Times New Roman" w:hAnsi="Times New Roman" w:cs="Times New Roman"/>
                <w:noProof/>
              </w:rPr>
              <w:tab/>
            </w:r>
            <w:r w:rsidR="00DF2A81" w:rsidDel="001C1DDB">
              <w:rPr>
                <w:noProof/>
              </w:rPr>
              <w:delText>3</w:delText>
            </w:r>
          </w:del>
        </w:p>
        <w:p w14:paraId="63C2C898" w14:textId="12955256" w:rsidR="003032A7" w:rsidDel="001C1DDB" w:rsidRDefault="0005187A">
          <w:pPr>
            <w:tabs>
              <w:tab w:val="right" w:pos="9360"/>
            </w:tabs>
            <w:spacing w:before="60" w:line="240" w:lineRule="auto"/>
            <w:ind w:left="360"/>
            <w:rPr>
              <w:del w:id="89" w:author="Elie Tannouri" w:date="2022-11-17T22:32:00Z"/>
              <w:rFonts w:ascii="Times New Roman" w:eastAsia="Times New Roman" w:hAnsi="Times New Roman" w:cs="Times New Roman"/>
              <w:noProof/>
            </w:rPr>
          </w:pPr>
          <w:del w:id="90" w:author="Elie Tannouri" w:date="2022-11-17T22:32:00Z">
            <w:r w:rsidDel="001C1DDB">
              <w:rPr>
                <w:rFonts w:ascii="Times New Roman" w:eastAsia="Times New Roman" w:hAnsi="Times New Roman" w:cs="Times New Roman"/>
                <w:noProof/>
              </w:rPr>
              <w:delText>DEVELOPMENT TECHNOLOGY</w:delText>
            </w:r>
            <w:r w:rsidDel="001C1DDB">
              <w:rPr>
                <w:rFonts w:ascii="Times New Roman" w:eastAsia="Times New Roman" w:hAnsi="Times New Roman" w:cs="Times New Roman"/>
                <w:noProof/>
              </w:rPr>
              <w:tab/>
            </w:r>
            <w:r w:rsidR="00DF2A81" w:rsidDel="001C1DDB">
              <w:rPr>
                <w:noProof/>
              </w:rPr>
              <w:delText>3</w:delText>
            </w:r>
          </w:del>
        </w:p>
        <w:p w14:paraId="429664C8" w14:textId="4CC5DF86" w:rsidR="003032A7" w:rsidDel="001C1DDB" w:rsidRDefault="0005187A">
          <w:pPr>
            <w:tabs>
              <w:tab w:val="right" w:pos="9360"/>
            </w:tabs>
            <w:spacing w:before="60" w:line="240" w:lineRule="auto"/>
            <w:ind w:left="360"/>
            <w:rPr>
              <w:del w:id="91" w:author="Elie Tannouri" w:date="2022-11-17T22:32:00Z"/>
              <w:rFonts w:ascii="Times New Roman" w:eastAsia="Times New Roman" w:hAnsi="Times New Roman" w:cs="Times New Roman"/>
              <w:noProof/>
            </w:rPr>
          </w:pPr>
          <w:del w:id="92" w:author="Elie Tannouri" w:date="2022-11-17T22:32:00Z">
            <w:r w:rsidDel="001C1DDB">
              <w:rPr>
                <w:rFonts w:ascii="Times New Roman" w:eastAsia="Times New Roman" w:hAnsi="Times New Roman" w:cs="Times New Roman"/>
                <w:noProof/>
              </w:rPr>
              <w:delText>CONSTRAINTS</w:delText>
            </w:r>
            <w:r w:rsidDel="001C1DDB">
              <w:rPr>
                <w:rFonts w:ascii="Times New Roman" w:eastAsia="Times New Roman" w:hAnsi="Times New Roman" w:cs="Times New Roman"/>
                <w:noProof/>
              </w:rPr>
              <w:tab/>
            </w:r>
            <w:r w:rsidR="00DF2A81" w:rsidDel="001C1DDB">
              <w:rPr>
                <w:noProof/>
              </w:rPr>
              <w:delText>3</w:delText>
            </w:r>
          </w:del>
        </w:p>
        <w:p w14:paraId="1EA52646" w14:textId="2BC7EE54" w:rsidR="003032A7" w:rsidDel="001C1DDB" w:rsidRDefault="0005187A">
          <w:pPr>
            <w:tabs>
              <w:tab w:val="right" w:pos="9360"/>
            </w:tabs>
            <w:spacing w:before="60" w:line="240" w:lineRule="auto"/>
            <w:ind w:left="360"/>
            <w:rPr>
              <w:del w:id="93" w:author="Elie Tannouri" w:date="2022-11-17T22:32:00Z"/>
              <w:rFonts w:ascii="Times New Roman" w:eastAsia="Times New Roman" w:hAnsi="Times New Roman" w:cs="Times New Roman"/>
              <w:noProof/>
            </w:rPr>
          </w:pPr>
          <w:del w:id="94" w:author="Elie Tannouri" w:date="2022-11-17T22:32:00Z">
            <w:r w:rsidDel="001C1DDB">
              <w:rPr>
                <w:rFonts w:ascii="Times New Roman" w:eastAsia="Times New Roman" w:hAnsi="Times New Roman" w:cs="Times New Roman"/>
                <w:noProof/>
              </w:rPr>
              <w:delText>FEATURES</w:delText>
            </w:r>
            <w:r w:rsidDel="001C1DDB">
              <w:rPr>
                <w:rFonts w:ascii="Times New Roman" w:eastAsia="Times New Roman" w:hAnsi="Times New Roman" w:cs="Times New Roman"/>
                <w:noProof/>
              </w:rPr>
              <w:tab/>
            </w:r>
            <w:r w:rsidR="00DF2A81" w:rsidDel="001C1DDB">
              <w:rPr>
                <w:noProof/>
              </w:rPr>
              <w:delText>4</w:delText>
            </w:r>
          </w:del>
        </w:p>
        <w:p w14:paraId="40BA0832" w14:textId="7EB0A134" w:rsidR="003032A7" w:rsidDel="001C1DDB" w:rsidRDefault="0005187A">
          <w:pPr>
            <w:tabs>
              <w:tab w:val="right" w:pos="9360"/>
            </w:tabs>
            <w:spacing w:before="60" w:line="240" w:lineRule="auto"/>
            <w:ind w:left="360"/>
            <w:rPr>
              <w:del w:id="95" w:author="Elie Tannouri" w:date="2022-11-17T22:32:00Z"/>
              <w:rFonts w:ascii="Times New Roman" w:eastAsia="Times New Roman" w:hAnsi="Times New Roman" w:cs="Times New Roman"/>
              <w:noProof/>
            </w:rPr>
          </w:pPr>
          <w:del w:id="96" w:author="Elie Tannouri" w:date="2022-11-17T22:32:00Z">
            <w:r w:rsidDel="001C1DDB">
              <w:rPr>
                <w:rFonts w:ascii="Times New Roman" w:eastAsia="Times New Roman" w:hAnsi="Times New Roman" w:cs="Times New Roman"/>
                <w:noProof/>
              </w:rPr>
              <w:delText>DATA REQUIRED</w:delText>
            </w:r>
            <w:r w:rsidDel="001C1DDB">
              <w:rPr>
                <w:rFonts w:ascii="Times New Roman" w:eastAsia="Times New Roman" w:hAnsi="Times New Roman" w:cs="Times New Roman"/>
                <w:noProof/>
              </w:rPr>
              <w:tab/>
            </w:r>
            <w:r w:rsidR="00DF2A81" w:rsidDel="001C1DDB">
              <w:rPr>
                <w:noProof/>
              </w:rPr>
              <w:delText>4</w:delText>
            </w:r>
          </w:del>
        </w:p>
        <w:p w14:paraId="3BD94BEB" w14:textId="09DB9CFC" w:rsidR="003032A7" w:rsidDel="001C1DDB" w:rsidRDefault="0005187A">
          <w:pPr>
            <w:tabs>
              <w:tab w:val="right" w:pos="9360"/>
            </w:tabs>
            <w:spacing w:before="60" w:line="240" w:lineRule="auto"/>
            <w:ind w:left="720"/>
            <w:rPr>
              <w:del w:id="97" w:author="Elie Tannouri" w:date="2022-11-17T22:32:00Z"/>
              <w:rFonts w:ascii="Times New Roman" w:eastAsia="Times New Roman" w:hAnsi="Times New Roman" w:cs="Times New Roman"/>
              <w:noProof/>
            </w:rPr>
          </w:pPr>
          <w:del w:id="98" w:author="Elie Tannouri" w:date="2022-11-17T22:32:00Z">
            <w:r w:rsidDel="001C1DDB">
              <w:rPr>
                <w:rFonts w:ascii="Times New Roman" w:eastAsia="Times New Roman" w:hAnsi="Times New Roman" w:cs="Times New Roman"/>
                <w:noProof/>
              </w:rPr>
              <w:delText>1. Disaster Identification</w:delText>
            </w:r>
            <w:r w:rsidDel="001C1DDB">
              <w:rPr>
                <w:rFonts w:ascii="Times New Roman" w:eastAsia="Times New Roman" w:hAnsi="Times New Roman" w:cs="Times New Roman"/>
                <w:noProof/>
              </w:rPr>
              <w:tab/>
            </w:r>
            <w:r w:rsidR="00DF2A81" w:rsidDel="001C1DDB">
              <w:rPr>
                <w:noProof/>
              </w:rPr>
              <w:delText>4</w:delText>
            </w:r>
          </w:del>
        </w:p>
        <w:p w14:paraId="1A42437A" w14:textId="2E70ABB1" w:rsidR="003032A7" w:rsidDel="001C1DDB" w:rsidRDefault="0005187A">
          <w:pPr>
            <w:tabs>
              <w:tab w:val="right" w:pos="9360"/>
            </w:tabs>
            <w:spacing w:before="60" w:line="240" w:lineRule="auto"/>
            <w:ind w:left="720"/>
            <w:rPr>
              <w:del w:id="99" w:author="Elie Tannouri" w:date="2022-11-17T22:32:00Z"/>
              <w:rFonts w:ascii="Times New Roman" w:eastAsia="Times New Roman" w:hAnsi="Times New Roman" w:cs="Times New Roman"/>
              <w:noProof/>
            </w:rPr>
          </w:pPr>
          <w:del w:id="100" w:author="Elie Tannouri" w:date="2022-11-17T22:32:00Z">
            <w:r w:rsidDel="001C1DDB">
              <w:rPr>
                <w:rFonts w:ascii="Times New Roman" w:eastAsia="Times New Roman" w:hAnsi="Times New Roman" w:cs="Times New Roman"/>
                <w:noProof/>
              </w:rPr>
              <w:delText>2. Searched Locations</w:delText>
            </w:r>
            <w:r w:rsidDel="001C1DDB">
              <w:rPr>
                <w:rFonts w:ascii="Times New Roman" w:eastAsia="Times New Roman" w:hAnsi="Times New Roman" w:cs="Times New Roman"/>
                <w:noProof/>
              </w:rPr>
              <w:tab/>
            </w:r>
            <w:r w:rsidR="00DF2A81" w:rsidDel="001C1DDB">
              <w:rPr>
                <w:noProof/>
              </w:rPr>
              <w:delText>4</w:delText>
            </w:r>
          </w:del>
        </w:p>
        <w:p w14:paraId="7B234F45" w14:textId="08C00BE6" w:rsidR="003032A7" w:rsidDel="001C1DDB" w:rsidRDefault="0005187A">
          <w:pPr>
            <w:tabs>
              <w:tab w:val="right" w:pos="9360"/>
            </w:tabs>
            <w:spacing w:before="60" w:line="240" w:lineRule="auto"/>
            <w:ind w:left="720"/>
            <w:rPr>
              <w:del w:id="101" w:author="Elie Tannouri" w:date="2022-11-17T22:32:00Z"/>
              <w:rFonts w:ascii="Times New Roman" w:eastAsia="Times New Roman" w:hAnsi="Times New Roman" w:cs="Times New Roman"/>
              <w:noProof/>
            </w:rPr>
          </w:pPr>
          <w:del w:id="102" w:author="Elie Tannouri" w:date="2022-11-17T22:32:00Z">
            <w:r w:rsidDel="001C1DDB">
              <w:rPr>
                <w:rFonts w:ascii="Times New Roman" w:eastAsia="Times New Roman" w:hAnsi="Times New Roman" w:cs="Times New Roman"/>
                <w:noProof/>
              </w:rPr>
              <w:delText>3. Disaster Recovery Personnel</w:delText>
            </w:r>
            <w:r w:rsidDel="001C1DDB">
              <w:rPr>
                <w:rFonts w:ascii="Times New Roman" w:eastAsia="Times New Roman" w:hAnsi="Times New Roman" w:cs="Times New Roman"/>
                <w:noProof/>
              </w:rPr>
              <w:tab/>
            </w:r>
            <w:r w:rsidR="00DF2A81" w:rsidDel="001C1DDB">
              <w:rPr>
                <w:noProof/>
              </w:rPr>
              <w:delText>4</w:delText>
            </w:r>
          </w:del>
        </w:p>
        <w:p w14:paraId="14A513DD" w14:textId="1937174E" w:rsidR="003032A7" w:rsidDel="001C1DDB" w:rsidRDefault="0005187A">
          <w:pPr>
            <w:tabs>
              <w:tab w:val="right" w:pos="9360"/>
            </w:tabs>
            <w:spacing w:before="60" w:line="240" w:lineRule="auto"/>
            <w:ind w:left="720"/>
            <w:rPr>
              <w:del w:id="103" w:author="Elie Tannouri" w:date="2022-11-17T22:32:00Z"/>
              <w:rFonts w:ascii="Times New Roman" w:eastAsia="Times New Roman" w:hAnsi="Times New Roman" w:cs="Times New Roman"/>
              <w:noProof/>
              <w:color w:val="000000"/>
            </w:rPr>
          </w:pPr>
          <w:del w:id="104" w:author="Elie Tannouri" w:date="2022-11-17T22:32:00Z">
            <w:r w:rsidDel="001C1DDB">
              <w:rPr>
                <w:rFonts w:ascii="Times New Roman" w:eastAsia="Times New Roman" w:hAnsi="Times New Roman" w:cs="Times New Roman"/>
                <w:noProof/>
              </w:rPr>
              <w:delText>4. Individuals Processed</w:delText>
            </w:r>
            <w:r w:rsidDel="001C1DDB">
              <w:rPr>
                <w:rFonts w:ascii="Times New Roman" w:eastAsia="Times New Roman" w:hAnsi="Times New Roman" w:cs="Times New Roman"/>
                <w:noProof/>
                <w:color w:val="000000"/>
              </w:rPr>
              <w:tab/>
            </w:r>
            <w:r w:rsidR="00DF2A81" w:rsidDel="001C1DDB">
              <w:rPr>
                <w:noProof/>
              </w:rPr>
              <w:delText>4</w:delText>
            </w:r>
          </w:del>
        </w:p>
        <w:p w14:paraId="1BF7BA43" w14:textId="53BC91D6" w:rsidR="003032A7" w:rsidDel="001C1DDB" w:rsidRDefault="0005187A">
          <w:pPr>
            <w:tabs>
              <w:tab w:val="right" w:pos="9360"/>
            </w:tabs>
            <w:spacing w:before="200" w:line="240" w:lineRule="auto"/>
            <w:rPr>
              <w:del w:id="105" w:author="Elie Tannouri" w:date="2022-11-17T22:32:00Z"/>
              <w:rFonts w:ascii="Times New Roman" w:eastAsia="Times New Roman" w:hAnsi="Times New Roman" w:cs="Times New Roman"/>
              <w:b/>
              <w:noProof/>
            </w:rPr>
          </w:pPr>
          <w:del w:id="106" w:author="Elie Tannouri" w:date="2022-11-17T22:32:00Z">
            <w:r w:rsidDel="001C1DDB">
              <w:rPr>
                <w:rFonts w:ascii="Times New Roman" w:eastAsia="Times New Roman" w:hAnsi="Times New Roman" w:cs="Times New Roman"/>
                <w:b/>
                <w:noProof/>
              </w:rPr>
              <w:delText>SYSTEM FEATURES</w:delText>
            </w:r>
            <w:r w:rsidDel="001C1DDB">
              <w:rPr>
                <w:rFonts w:ascii="Times New Roman" w:eastAsia="Times New Roman" w:hAnsi="Times New Roman" w:cs="Times New Roman"/>
                <w:b/>
                <w:noProof/>
              </w:rPr>
              <w:tab/>
            </w:r>
            <w:r w:rsidR="00DF2A81" w:rsidDel="001C1DDB">
              <w:rPr>
                <w:noProof/>
              </w:rPr>
              <w:delText>5</w:delText>
            </w:r>
          </w:del>
        </w:p>
        <w:p w14:paraId="09B15FEE" w14:textId="53C15214" w:rsidR="003032A7" w:rsidDel="001C1DDB" w:rsidRDefault="0005187A">
          <w:pPr>
            <w:tabs>
              <w:tab w:val="right" w:pos="9360"/>
            </w:tabs>
            <w:spacing w:before="60" w:line="240" w:lineRule="auto"/>
            <w:ind w:left="360"/>
            <w:rPr>
              <w:del w:id="107" w:author="Elie Tannouri" w:date="2022-11-17T22:32:00Z"/>
              <w:rFonts w:ascii="Times New Roman" w:eastAsia="Times New Roman" w:hAnsi="Times New Roman" w:cs="Times New Roman"/>
              <w:noProof/>
            </w:rPr>
          </w:pPr>
          <w:del w:id="108" w:author="Elie Tannouri" w:date="2022-11-17T22:32:00Z">
            <w:r w:rsidDel="001C1DDB">
              <w:rPr>
                <w:rFonts w:ascii="Times New Roman" w:eastAsia="Times New Roman" w:hAnsi="Times New Roman" w:cs="Times New Roman"/>
                <w:noProof/>
              </w:rPr>
              <w:delText>DAMAGE ASSESSMENT</w:delText>
            </w:r>
            <w:r w:rsidDel="001C1DDB">
              <w:rPr>
                <w:rFonts w:ascii="Times New Roman" w:eastAsia="Times New Roman" w:hAnsi="Times New Roman" w:cs="Times New Roman"/>
                <w:noProof/>
              </w:rPr>
              <w:tab/>
            </w:r>
            <w:r w:rsidR="00DF2A81" w:rsidDel="001C1DDB">
              <w:rPr>
                <w:noProof/>
              </w:rPr>
              <w:delText>5</w:delText>
            </w:r>
          </w:del>
        </w:p>
        <w:p w14:paraId="74B9DACA" w14:textId="72902359" w:rsidR="003032A7" w:rsidDel="001C1DDB" w:rsidRDefault="0005187A">
          <w:pPr>
            <w:tabs>
              <w:tab w:val="right" w:pos="9360"/>
            </w:tabs>
            <w:spacing w:before="60" w:line="240" w:lineRule="auto"/>
            <w:ind w:left="360"/>
            <w:rPr>
              <w:del w:id="109" w:author="Elie Tannouri" w:date="2022-11-17T22:32:00Z"/>
              <w:rFonts w:ascii="Times New Roman" w:eastAsia="Times New Roman" w:hAnsi="Times New Roman" w:cs="Times New Roman"/>
              <w:noProof/>
            </w:rPr>
          </w:pPr>
          <w:del w:id="110" w:author="Elie Tannouri" w:date="2022-11-17T22:32:00Z">
            <w:r w:rsidDel="001C1DDB">
              <w:rPr>
                <w:rFonts w:ascii="Times New Roman" w:eastAsia="Times New Roman" w:hAnsi="Times New Roman" w:cs="Times New Roman"/>
                <w:noProof/>
              </w:rPr>
              <w:delText>PERSONNEL RESOURCES SIGN-IN</w:delText>
            </w:r>
            <w:r w:rsidDel="001C1DDB">
              <w:rPr>
                <w:rFonts w:ascii="Times New Roman" w:eastAsia="Times New Roman" w:hAnsi="Times New Roman" w:cs="Times New Roman"/>
                <w:noProof/>
              </w:rPr>
              <w:tab/>
            </w:r>
            <w:r w:rsidR="00DF2A81" w:rsidDel="001C1DDB">
              <w:rPr>
                <w:noProof/>
              </w:rPr>
              <w:delText>5</w:delText>
            </w:r>
          </w:del>
        </w:p>
        <w:p w14:paraId="190B7377" w14:textId="2080EBBE" w:rsidR="003032A7" w:rsidDel="001C1DDB" w:rsidRDefault="0005187A">
          <w:pPr>
            <w:tabs>
              <w:tab w:val="right" w:pos="9360"/>
            </w:tabs>
            <w:spacing w:before="60" w:line="240" w:lineRule="auto"/>
            <w:ind w:left="360"/>
            <w:rPr>
              <w:del w:id="111" w:author="Elie Tannouri" w:date="2022-11-17T22:32:00Z"/>
              <w:rFonts w:ascii="Times New Roman" w:eastAsia="Times New Roman" w:hAnsi="Times New Roman" w:cs="Times New Roman"/>
              <w:noProof/>
            </w:rPr>
          </w:pPr>
          <w:del w:id="112" w:author="Elie Tannouri" w:date="2022-11-17T22:32:00Z">
            <w:r w:rsidDel="001C1DDB">
              <w:rPr>
                <w:rFonts w:ascii="Times New Roman" w:eastAsia="Times New Roman" w:hAnsi="Times New Roman" w:cs="Times New Roman"/>
                <w:noProof/>
              </w:rPr>
              <w:delText>INCIDENT/ASSIGNMENT TRACKING LOG</w:delText>
            </w:r>
            <w:r w:rsidDel="001C1DDB">
              <w:rPr>
                <w:rFonts w:ascii="Times New Roman" w:eastAsia="Times New Roman" w:hAnsi="Times New Roman" w:cs="Times New Roman"/>
                <w:noProof/>
              </w:rPr>
              <w:tab/>
            </w:r>
            <w:r w:rsidR="00DF2A81" w:rsidDel="001C1DDB">
              <w:rPr>
                <w:noProof/>
              </w:rPr>
              <w:delText>5</w:delText>
            </w:r>
          </w:del>
        </w:p>
        <w:p w14:paraId="67596E46" w14:textId="0E5168F0" w:rsidR="003032A7" w:rsidDel="001C1DDB" w:rsidRDefault="0005187A">
          <w:pPr>
            <w:tabs>
              <w:tab w:val="right" w:pos="9360"/>
            </w:tabs>
            <w:spacing w:before="60" w:line="240" w:lineRule="auto"/>
            <w:ind w:left="360"/>
            <w:rPr>
              <w:del w:id="113" w:author="Elie Tannouri" w:date="2022-11-17T22:32:00Z"/>
              <w:rFonts w:ascii="Times New Roman" w:eastAsia="Times New Roman" w:hAnsi="Times New Roman" w:cs="Times New Roman"/>
              <w:noProof/>
            </w:rPr>
          </w:pPr>
          <w:del w:id="114" w:author="Elie Tannouri" w:date="2022-11-17T22:32:00Z">
            <w:r w:rsidDel="001C1DDB">
              <w:rPr>
                <w:rFonts w:ascii="Times New Roman" w:eastAsia="Times New Roman" w:hAnsi="Times New Roman" w:cs="Times New Roman"/>
                <w:noProof/>
              </w:rPr>
              <w:delText>BRIEFING ASSIGNMENT</w:delText>
            </w:r>
            <w:r w:rsidDel="001C1DDB">
              <w:rPr>
                <w:rFonts w:ascii="Times New Roman" w:eastAsia="Times New Roman" w:hAnsi="Times New Roman" w:cs="Times New Roman"/>
                <w:noProof/>
              </w:rPr>
              <w:tab/>
            </w:r>
            <w:r w:rsidR="00DF2A81" w:rsidDel="001C1DDB">
              <w:rPr>
                <w:noProof/>
              </w:rPr>
              <w:delText>5</w:delText>
            </w:r>
          </w:del>
        </w:p>
        <w:p w14:paraId="6CE86FA9" w14:textId="09AFC884" w:rsidR="003032A7" w:rsidDel="001C1DDB" w:rsidRDefault="0005187A">
          <w:pPr>
            <w:tabs>
              <w:tab w:val="right" w:pos="9360"/>
            </w:tabs>
            <w:spacing w:before="60" w:line="240" w:lineRule="auto"/>
            <w:ind w:left="360"/>
            <w:rPr>
              <w:del w:id="115" w:author="Elie Tannouri" w:date="2022-11-17T22:32:00Z"/>
              <w:rFonts w:ascii="Times New Roman" w:eastAsia="Times New Roman" w:hAnsi="Times New Roman" w:cs="Times New Roman"/>
              <w:noProof/>
            </w:rPr>
          </w:pPr>
          <w:del w:id="116" w:author="Elie Tannouri" w:date="2022-11-17T22:32:00Z">
            <w:r w:rsidDel="001C1DDB">
              <w:rPr>
                <w:rFonts w:ascii="Times New Roman" w:eastAsia="Times New Roman" w:hAnsi="Times New Roman" w:cs="Times New Roman"/>
                <w:noProof/>
              </w:rPr>
              <w:delText>VICTIM TREATMENT AREA RECORD</w:delText>
            </w:r>
            <w:r w:rsidDel="001C1DDB">
              <w:rPr>
                <w:rFonts w:ascii="Times New Roman" w:eastAsia="Times New Roman" w:hAnsi="Times New Roman" w:cs="Times New Roman"/>
                <w:noProof/>
              </w:rPr>
              <w:tab/>
            </w:r>
            <w:r w:rsidR="00DF2A81" w:rsidDel="001C1DDB">
              <w:rPr>
                <w:noProof/>
              </w:rPr>
              <w:delText>5</w:delText>
            </w:r>
          </w:del>
        </w:p>
        <w:p w14:paraId="2C108661" w14:textId="2C213A31" w:rsidR="003032A7" w:rsidDel="001C1DDB" w:rsidRDefault="0005187A">
          <w:pPr>
            <w:tabs>
              <w:tab w:val="right" w:pos="9360"/>
            </w:tabs>
            <w:spacing w:before="60" w:line="240" w:lineRule="auto"/>
            <w:ind w:left="360"/>
            <w:rPr>
              <w:del w:id="117" w:author="Elie Tannouri" w:date="2022-11-17T22:32:00Z"/>
              <w:rFonts w:ascii="Times New Roman" w:eastAsia="Times New Roman" w:hAnsi="Times New Roman" w:cs="Times New Roman"/>
              <w:noProof/>
            </w:rPr>
          </w:pPr>
          <w:del w:id="118" w:author="Elie Tannouri" w:date="2022-11-17T22:32:00Z">
            <w:r w:rsidDel="001C1DDB">
              <w:rPr>
                <w:rFonts w:ascii="Times New Roman" w:eastAsia="Times New Roman" w:hAnsi="Times New Roman" w:cs="Times New Roman"/>
                <w:noProof/>
              </w:rPr>
              <w:delText>COMMUNICATIONS LOG</w:delText>
            </w:r>
            <w:r w:rsidDel="001C1DDB">
              <w:rPr>
                <w:rFonts w:ascii="Times New Roman" w:eastAsia="Times New Roman" w:hAnsi="Times New Roman" w:cs="Times New Roman"/>
                <w:noProof/>
              </w:rPr>
              <w:tab/>
            </w:r>
            <w:r w:rsidR="00DF2A81" w:rsidDel="001C1DDB">
              <w:rPr>
                <w:noProof/>
              </w:rPr>
              <w:delText>5</w:delText>
            </w:r>
          </w:del>
        </w:p>
        <w:p w14:paraId="110004F1" w14:textId="415E75CE" w:rsidR="003032A7" w:rsidDel="001C1DDB" w:rsidRDefault="0005187A">
          <w:pPr>
            <w:tabs>
              <w:tab w:val="right" w:pos="9360"/>
            </w:tabs>
            <w:spacing w:before="200" w:line="240" w:lineRule="auto"/>
            <w:rPr>
              <w:del w:id="119" w:author="Elie Tannouri" w:date="2022-11-17T22:32:00Z"/>
              <w:rFonts w:ascii="Times New Roman" w:eastAsia="Times New Roman" w:hAnsi="Times New Roman" w:cs="Times New Roman"/>
              <w:noProof/>
            </w:rPr>
          </w:pPr>
          <w:del w:id="120" w:author="Elie Tannouri" w:date="2022-11-17T22:32:00Z">
            <w:r w:rsidDel="001C1DDB">
              <w:rPr>
                <w:rFonts w:ascii="Times New Roman" w:eastAsia="Times New Roman" w:hAnsi="Times New Roman" w:cs="Times New Roman"/>
                <w:b/>
                <w:noProof/>
              </w:rPr>
              <w:delText>REQUIREMENTS OF USER INTERFACE</w:delText>
            </w:r>
            <w:r w:rsidDel="001C1DDB">
              <w:rPr>
                <w:rFonts w:ascii="Times New Roman" w:eastAsia="Times New Roman" w:hAnsi="Times New Roman" w:cs="Times New Roman"/>
                <w:b/>
                <w:noProof/>
              </w:rPr>
              <w:tab/>
            </w:r>
            <w:r w:rsidR="00DF2A81" w:rsidDel="001C1DDB">
              <w:rPr>
                <w:noProof/>
              </w:rPr>
              <w:delText>5</w:delText>
            </w:r>
          </w:del>
        </w:p>
        <w:p w14:paraId="48CA52E3" w14:textId="376F614F" w:rsidR="003032A7" w:rsidDel="001C1DDB" w:rsidRDefault="0005187A">
          <w:pPr>
            <w:tabs>
              <w:tab w:val="right" w:pos="9360"/>
            </w:tabs>
            <w:spacing w:before="200" w:line="240" w:lineRule="auto"/>
            <w:rPr>
              <w:del w:id="121" w:author="Elie Tannouri" w:date="2022-11-17T22:32:00Z"/>
              <w:rFonts w:ascii="Times New Roman" w:eastAsia="Times New Roman" w:hAnsi="Times New Roman" w:cs="Times New Roman"/>
              <w:b/>
              <w:noProof/>
            </w:rPr>
          </w:pPr>
          <w:del w:id="122" w:author="Elie Tannouri" w:date="2022-11-17T22:32:00Z">
            <w:r w:rsidDel="001C1DDB">
              <w:rPr>
                <w:rFonts w:ascii="Times New Roman" w:eastAsia="Times New Roman" w:hAnsi="Times New Roman" w:cs="Times New Roman"/>
                <w:b/>
                <w:noProof/>
              </w:rPr>
              <w:delText>ADDITIONAL NONFUNCTIONAL REQUIREMENTS</w:delText>
            </w:r>
            <w:r w:rsidDel="001C1DDB">
              <w:rPr>
                <w:rFonts w:ascii="Times New Roman" w:eastAsia="Times New Roman" w:hAnsi="Times New Roman" w:cs="Times New Roman"/>
                <w:b/>
                <w:noProof/>
              </w:rPr>
              <w:tab/>
            </w:r>
            <w:r w:rsidR="00DF2A81" w:rsidDel="001C1DDB">
              <w:rPr>
                <w:noProof/>
              </w:rPr>
              <w:delText>6</w:delText>
            </w:r>
          </w:del>
        </w:p>
        <w:p w14:paraId="14DAB74B" w14:textId="457BD6CC" w:rsidR="003032A7" w:rsidDel="001C1DDB" w:rsidRDefault="0005187A">
          <w:pPr>
            <w:tabs>
              <w:tab w:val="right" w:pos="9360"/>
            </w:tabs>
            <w:spacing w:before="60" w:line="240" w:lineRule="auto"/>
            <w:ind w:left="360"/>
            <w:rPr>
              <w:del w:id="123" w:author="Elie Tannouri" w:date="2022-11-17T22:32:00Z"/>
              <w:rFonts w:ascii="Times New Roman" w:eastAsia="Times New Roman" w:hAnsi="Times New Roman" w:cs="Times New Roman"/>
              <w:noProof/>
            </w:rPr>
          </w:pPr>
          <w:del w:id="124" w:author="Elie Tannouri" w:date="2022-11-17T22:32:00Z">
            <w:r w:rsidDel="001C1DDB">
              <w:rPr>
                <w:rFonts w:ascii="Times New Roman" w:eastAsia="Times New Roman" w:hAnsi="Times New Roman" w:cs="Times New Roman"/>
                <w:noProof/>
              </w:rPr>
              <w:delText>PERFORMANCE</w:delText>
            </w:r>
            <w:r w:rsidDel="001C1DDB">
              <w:rPr>
                <w:rFonts w:ascii="Times New Roman" w:eastAsia="Times New Roman" w:hAnsi="Times New Roman" w:cs="Times New Roman"/>
                <w:noProof/>
              </w:rPr>
              <w:tab/>
            </w:r>
            <w:r w:rsidR="00DF2A81" w:rsidDel="001C1DDB">
              <w:rPr>
                <w:noProof/>
              </w:rPr>
              <w:delText>6</w:delText>
            </w:r>
          </w:del>
        </w:p>
        <w:p w14:paraId="25B67025" w14:textId="30A7CB4F" w:rsidR="003032A7" w:rsidDel="001C1DDB" w:rsidRDefault="0005187A">
          <w:pPr>
            <w:tabs>
              <w:tab w:val="right" w:pos="9360"/>
            </w:tabs>
            <w:spacing w:before="60" w:line="240" w:lineRule="auto"/>
            <w:ind w:left="360"/>
            <w:rPr>
              <w:del w:id="125" w:author="Elie Tannouri" w:date="2022-11-17T22:32:00Z"/>
              <w:rFonts w:ascii="Times New Roman" w:eastAsia="Times New Roman" w:hAnsi="Times New Roman" w:cs="Times New Roman"/>
              <w:noProof/>
            </w:rPr>
          </w:pPr>
          <w:del w:id="126" w:author="Elie Tannouri" w:date="2022-11-17T22:32:00Z">
            <w:r w:rsidDel="001C1DDB">
              <w:rPr>
                <w:rFonts w:ascii="Times New Roman" w:eastAsia="Times New Roman" w:hAnsi="Times New Roman" w:cs="Times New Roman"/>
                <w:noProof/>
              </w:rPr>
              <w:delText>SECURITY</w:delText>
            </w:r>
            <w:r w:rsidDel="001C1DDB">
              <w:rPr>
                <w:rFonts w:ascii="Times New Roman" w:eastAsia="Times New Roman" w:hAnsi="Times New Roman" w:cs="Times New Roman"/>
                <w:noProof/>
              </w:rPr>
              <w:tab/>
            </w:r>
            <w:r w:rsidR="00DF2A81" w:rsidDel="001C1DDB">
              <w:rPr>
                <w:noProof/>
              </w:rPr>
              <w:delText>6</w:delText>
            </w:r>
          </w:del>
        </w:p>
        <w:p w14:paraId="62F9023F" w14:textId="0BAA5831" w:rsidR="003032A7" w:rsidDel="001C1DDB" w:rsidRDefault="0005187A">
          <w:pPr>
            <w:tabs>
              <w:tab w:val="right" w:pos="9360"/>
            </w:tabs>
            <w:spacing w:before="60" w:line="240" w:lineRule="auto"/>
            <w:ind w:left="360"/>
            <w:rPr>
              <w:del w:id="127" w:author="Elie Tannouri" w:date="2022-11-17T22:32:00Z"/>
              <w:rFonts w:ascii="Times New Roman" w:eastAsia="Times New Roman" w:hAnsi="Times New Roman" w:cs="Times New Roman"/>
              <w:noProof/>
            </w:rPr>
          </w:pPr>
          <w:del w:id="128" w:author="Elie Tannouri" w:date="2022-11-17T22:32:00Z">
            <w:r w:rsidDel="001C1DDB">
              <w:rPr>
                <w:rFonts w:ascii="Times New Roman" w:eastAsia="Times New Roman" w:hAnsi="Times New Roman" w:cs="Times New Roman"/>
                <w:noProof/>
              </w:rPr>
              <w:delText>ACCESSIBILITY</w:delText>
            </w:r>
            <w:r w:rsidDel="001C1DDB">
              <w:rPr>
                <w:rFonts w:ascii="Times New Roman" w:eastAsia="Times New Roman" w:hAnsi="Times New Roman" w:cs="Times New Roman"/>
                <w:noProof/>
              </w:rPr>
              <w:tab/>
            </w:r>
            <w:r w:rsidR="00DF2A81" w:rsidDel="001C1DDB">
              <w:rPr>
                <w:noProof/>
              </w:rPr>
              <w:delText>6</w:delText>
            </w:r>
          </w:del>
        </w:p>
        <w:p w14:paraId="05D81DAE" w14:textId="04874F81" w:rsidR="003032A7" w:rsidDel="001C1DDB" w:rsidRDefault="0005187A">
          <w:pPr>
            <w:tabs>
              <w:tab w:val="right" w:pos="9360"/>
            </w:tabs>
            <w:spacing w:before="200" w:line="240" w:lineRule="auto"/>
            <w:rPr>
              <w:del w:id="129" w:author="Elie Tannouri" w:date="2022-11-17T22:32:00Z"/>
              <w:rFonts w:ascii="Times New Roman" w:eastAsia="Times New Roman" w:hAnsi="Times New Roman" w:cs="Times New Roman"/>
              <w:noProof/>
            </w:rPr>
          </w:pPr>
          <w:del w:id="130" w:author="Elie Tannouri" w:date="2022-11-17T22:32:00Z">
            <w:r w:rsidDel="001C1DDB">
              <w:rPr>
                <w:rFonts w:ascii="Times New Roman" w:eastAsia="Times New Roman" w:hAnsi="Times New Roman" w:cs="Times New Roman"/>
                <w:b/>
                <w:noProof/>
              </w:rPr>
              <w:delText>APPENDICES</w:delText>
            </w:r>
            <w:r w:rsidDel="001C1DDB">
              <w:rPr>
                <w:rFonts w:ascii="Times New Roman" w:eastAsia="Times New Roman" w:hAnsi="Times New Roman" w:cs="Times New Roman"/>
                <w:b/>
                <w:noProof/>
              </w:rPr>
              <w:tab/>
            </w:r>
            <w:r w:rsidR="00DF2A81" w:rsidDel="001C1DDB">
              <w:rPr>
                <w:noProof/>
              </w:rPr>
              <w:delText>7</w:delText>
            </w:r>
          </w:del>
        </w:p>
        <w:p w14:paraId="4EF75A2D" w14:textId="791C9BE2" w:rsidR="003032A7" w:rsidRDefault="0005187A">
          <w:pPr>
            <w:tabs>
              <w:tab w:val="right" w:pos="9360"/>
            </w:tabs>
            <w:spacing w:before="60" w:after="80" w:line="240" w:lineRule="auto"/>
            <w:ind w:left="360"/>
            <w:rPr>
              <w:rFonts w:ascii="Times New Roman" w:eastAsia="Times New Roman" w:hAnsi="Times New Roman" w:cs="Times New Roman"/>
              <w:color w:val="000000"/>
            </w:rPr>
          </w:pPr>
          <w:del w:id="131" w:author="Elie Tannouri" w:date="2022-11-17T22:32:00Z">
            <w:r w:rsidDel="001C1DDB">
              <w:rPr>
                <w:rFonts w:ascii="Times New Roman" w:eastAsia="Times New Roman" w:hAnsi="Times New Roman" w:cs="Times New Roman"/>
                <w:noProof/>
              </w:rPr>
              <w:delText>APPENDIX A: PROCESS OF FLOW OF EVENTS</w:delText>
            </w:r>
            <w:r w:rsidDel="001C1DDB">
              <w:rPr>
                <w:rFonts w:ascii="Times New Roman" w:eastAsia="Times New Roman" w:hAnsi="Times New Roman" w:cs="Times New Roman"/>
                <w:noProof/>
                <w:color w:val="000000"/>
              </w:rPr>
              <w:tab/>
            </w:r>
            <w:r w:rsidR="00DF2A81" w:rsidDel="001C1DDB">
              <w:rPr>
                <w:noProof/>
              </w:rPr>
              <w:delText>7</w:delText>
            </w:r>
          </w:del>
          <w:r>
            <w:fldChar w:fldCharType="end"/>
          </w:r>
        </w:p>
      </w:sdtContent>
    </w:sdt>
    <w:p w14:paraId="024B5282" w14:textId="77777777" w:rsidR="003032A7" w:rsidRDefault="003032A7">
      <w:pPr>
        <w:rPr>
          <w:rFonts w:ascii="Times New Roman" w:eastAsia="Times New Roman" w:hAnsi="Times New Roman" w:cs="Times New Roman"/>
          <w:b/>
        </w:rPr>
      </w:pPr>
    </w:p>
    <w:p w14:paraId="1EA8F6C2" w14:textId="77777777" w:rsidR="003032A7" w:rsidRDefault="0005187A">
      <w:pPr>
        <w:rPr>
          <w:rFonts w:ascii="Times New Roman" w:eastAsia="Times New Roman" w:hAnsi="Times New Roman" w:cs="Times New Roman"/>
          <w:b/>
          <w:color w:val="4A86E8"/>
        </w:rPr>
      </w:pPr>
      <w:r>
        <w:br w:type="page"/>
      </w:r>
    </w:p>
    <w:p w14:paraId="530F266D" w14:textId="77777777" w:rsidR="003032A7" w:rsidRDefault="0005187A">
      <w:pPr>
        <w:pStyle w:val="Heading1"/>
      </w:pPr>
      <w:bookmarkStart w:id="132" w:name="_Toc119616777"/>
      <w:bookmarkStart w:id="133" w:name="_Toc1346352122"/>
      <w:r>
        <w:t>INTRODUCTION</w:t>
      </w:r>
      <w:bookmarkEnd w:id="132"/>
      <w:r>
        <w:t xml:space="preserve"> </w:t>
      </w:r>
      <w:bookmarkEnd w:id="133"/>
    </w:p>
    <w:p w14:paraId="07420C0D" w14:textId="77777777" w:rsidR="003032A7" w:rsidRDefault="0005187A">
      <w:pPr>
        <w:spacing w:after="120" w:line="259" w:lineRule="auto"/>
        <w:rPr>
          <w:rFonts w:ascii="Times New Roman" w:eastAsia="Times New Roman" w:hAnsi="Times New Roman" w:cs="Times New Roman"/>
        </w:rPr>
      </w:pPr>
      <w:r>
        <w:rPr>
          <w:rFonts w:ascii="Times New Roman" w:eastAsia="Times New Roman" w:hAnsi="Times New Roman" w:cs="Times New Roman"/>
        </w:rPr>
        <w:t>The Simple Triage and Rapid Treatment (</w:t>
      </w:r>
      <w:proofErr w:type="spellStart"/>
      <w:r>
        <w:rPr>
          <w:rFonts w:ascii="Times New Roman" w:eastAsia="Times New Roman" w:hAnsi="Times New Roman" w:cs="Times New Roman"/>
        </w:rPr>
        <w:t>STaRT</w:t>
      </w:r>
      <w:proofErr w:type="spellEnd"/>
      <w:r>
        <w:rPr>
          <w:rFonts w:ascii="Times New Roman" w:eastAsia="Times New Roman" w:hAnsi="Times New Roman" w:cs="Times New Roman"/>
        </w:rPr>
        <w:t xml:space="preserve">) application will be used by community-based organizations who are prepared to serve as a crucial resource capable of performing many of the emergency functions needed in the immediate post-disaster period or in emergency cases. </w:t>
      </w:r>
    </w:p>
    <w:p w14:paraId="0BD50A25" w14:textId="77777777" w:rsidR="003032A7" w:rsidRDefault="1D81C54F">
      <w:pPr>
        <w:spacing w:after="160" w:line="259" w:lineRule="auto"/>
        <w:rPr>
          <w:rFonts w:ascii="Times New Roman" w:eastAsia="Times New Roman" w:hAnsi="Times New Roman" w:cs="Times New Roman"/>
          <w:color w:val="0A0A0A"/>
          <w:shd w:val="clear" w:color="auto" w:fill="FCFCFC"/>
        </w:rPr>
      </w:pPr>
      <w:r>
        <w:rPr>
          <w:rFonts w:ascii="Times New Roman" w:eastAsia="Times New Roman" w:hAnsi="Times New Roman" w:cs="Times New Roman"/>
          <w:color w:val="0A0A0A"/>
          <w:shd w:val="clear" w:color="auto" w:fill="FCFCFC"/>
        </w:rPr>
        <w:t xml:space="preserve">Natural disasters - such as earthquakes, hurricanes, tornados, avalanches, floods, wildfires, and severe winter storms – can cause large-scale damage and threaten human health </w:t>
      </w:r>
      <w:del w:id="134" w:author="Richard Ogniewski" w:date="2022-11-18T22:25:00Z">
        <w:r w:rsidR="0005187A" w:rsidRPr="567C7738" w:rsidDel="1D81C54F">
          <w:rPr>
            <w:rFonts w:ascii="Times New Roman" w:eastAsia="Times New Roman" w:hAnsi="Times New Roman" w:cs="Times New Roman"/>
            <w:color w:val="0A0A0A"/>
          </w:rPr>
          <w:delText>and</w:delText>
        </w:r>
      </w:del>
      <w:r>
        <w:rPr>
          <w:rFonts w:ascii="Times New Roman" w:eastAsia="Times New Roman" w:hAnsi="Times New Roman" w:cs="Times New Roman"/>
          <w:color w:val="0A0A0A"/>
          <w:shd w:val="clear" w:color="auto" w:fill="FCFCFC"/>
        </w:rPr>
        <w:t xml:space="preserve"> safety, property, and infrastructure. It’s difficult to predict exactly when a natural disaster will occur and the impact it will have. Damage from these events can be catastrophic and they can lead to the loss of property, being stranded, suffering from injuries, and even death.</w:t>
      </w:r>
    </w:p>
    <w:p w14:paraId="06F2E27F" w14:textId="31771091" w:rsidR="003032A7" w:rsidRDefault="0005187A">
      <w:pPr>
        <w:spacing w:after="120" w:line="259" w:lineRule="auto"/>
        <w:rPr>
          <w:rFonts w:ascii="Times New Roman" w:eastAsia="Times New Roman" w:hAnsi="Times New Roman" w:cs="Times New Roman"/>
        </w:rPr>
      </w:pPr>
      <w:r>
        <w:rPr>
          <w:rFonts w:ascii="Times New Roman" w:eastAsia="Times New Roman" w:hAnsi="Times New Roman" w:cs="Times New Roman"/>
        </w:rPr>
        <w:t xml:space="preserve">More details about the functionality of this application </w:t>
      </w:r>
      <w:del w:id="135" w:author="Elie Tannouri" w:date="2022-11-17T08:05:00Z">
        <w:r w:rsidDel="001C1BDB">
          <w:rPr>
            <w:rFonts w:ascii="Times New Roman" w:eastAsia="Times New Roman" w:hAnsi="Times New Roman" w:cs="Times New Roman"/>
          </w:rPr>
          <w:delText>is</w:delText>
        </w:r>
      </w:del>
      <w:ins w:id="136" w:author="Elie Tannouri" w:date="2022-11-17T08:05:00Z">
        <w:r w:rsidR="001C1BDB">
          <w:rPr>
            <w:rFonts w:ascii="Times New Roman" w:eastAsia="Times New Roman" w:hAnsi="Times New Roman" w:cs="Times New Roman"/>
          </w:rPr>
          <w:t>are</w:t>
        </w:r>
      </w:ins>
      <w:r>
        <w:rPr>
          <w:rFonts w:ascii="Times New Roman" w:eastAsia="Times New Roman" w:hAnsi="Times New Roman" w:cs="Times New Roman"/>
        </w:rPr>
        <w:t xml:space="preserve"> provided in another document called “Leveraging Technology in Disasters.” This document sheds light on the technical aspect of this application and inter-dependencies between the different components involved as well as an architectural design of the database that will hold related data. </w:t>
      </w:r>
    </w:p>
    <w:p w14:paraId="2EE7C654" w14:textId="77777777" w:rsidR="003032A7" w:rsidRDefault="003032A7">
      <w:pPr>
        <w:ind w:firstLine="720"/>
        <w:rPr>
          <w:rFonts w:ascii="Times New Roman" w:eastAsia="Times New Roman" w:hAnsi="Times New Roman" w:cs="Times New Roman"/>
          <w:color w:val="3A3A3A"/>
        </w:rPr>
      </w:pPr>
    </w:p>
    <w:p w14:paraId="0CB05418" w14:textId="77777777" w:rsidR="003032A7" w:rsidRDefault="0005187A">
      <w:pPr>
        <w:pStyle w:val="Heading1"/>
      </w:pPr>
      <w:bookmarkStart w:id="137" w:name="_Toc119616778"/>
      <w:bookmarkStart w:id="138" w:name="_Toc56638451"/>
      <w:r>
        <w:t>DESCRIPTION</w:t>
      </w:r>
      <w:bookmarkEnd w:id="137"/>
      <w:bookmarkEnd w:id="138"/>
    </w:p>
    <w:p w14:paraId="6396CC72" w14:textId="77777777" w:rsidR="003032A7" w:rsidRDefault="0005187A">
      <w:pPr>
        <w:pStyle w:val="Heading2"/>
      </w:pPr>
      <w:bookmarkStart w:id="139" w:name="_Toc119616779"/>
      <w:bookmarkStart w:id="140" w:name="_Toc2102433090"/>
      <w:r>
        <w:t>USER OVERVIEW</w:t>
      </w:r>
      <w:bookmarkEnd w:id="139"/>
      <w:r>
        <w:t xml:space="preserve"> </w:t>
      </w:r>
      <w:bookmarkEnd w:id="140"/>
    </w:p>
    <w:p w14:paraId="2B2E264E" w14:textId="77777777" w:rsidR="003032A7" w:rsidRDefault="0005187A">
      <w:pPr>
        <w:rPr>
          <w:rFonts w:ascii="Times New Roman" w:eastAsia="Times New Roman" w:hAnsi="Times New Roman" w:cs="Times New Roman"/>
        </w:rPr>
      </w:pPr>
      <w:r>
        <w:rPr>
          <w:rFonts w:ascii="Times New Roman" w:eastAsia="Times New Roman" w:hAnsi="Times New Roman" w:cs="Times New Roman"/>
        </w:rPr>
        <w:t xml:space="preserve">The intended users of the application are crisis personnel such as emergency responders, certified professionals, and volunteers. </w:t>
      </w:r>
    </w:p>
    <w:p w14:paraId="24803F9A" w14:textId="77777777" w:rsidR="003032A7" w:rsidRDefault="003032A7">
      <w:pPr>
        <w:rPr>
          <w:rFonts w:ascii="Times New Roman" w:eastAsia="Times New Roman" w:hAnsi="Times New Roman" w:cs="Times New Roman"/>
        </w:rPr>
      </w:pPr>
    </w:p>
    <w:p w14:paraId="6714B270" w14:textId="77777777" w:rsidR="003032A7" w:rsidRDefault="0005187A">
      <w:pPr>
        <w:pStyle w:val="Heading2"/>
      </w:pPr>
      <w:bookmarkStart w:id="141" w:name="_Toc119616780"/>
      <w:bookmarkStart w:id="142" w:name="_Toc524924518"/>
      <w:r>
        <w:t>OPERATING ENVIRONMENT</w:t>
      </w:r>
      <w:bookmarkEnd w:id="141"/>
      <w:bookmarkEnd w:id="142"/>
    </w:p>
    <w:p w14:paraId="200E5512" w14:textId="77777777" w:rsidR="003032A7" w:rsidRDefault="0005187A">
      <w:pPr>
        <w:spacing w:after="120" w:line="259" w:lineRule="auto"/>
        <w:rPr>
          <w:rFonts w:ascii="Times New Roman" w:eastAsia="Times New Roman" w:hAnsi="Times New Roman" w:cs="Times New Roman"/>
        </w:rPr>
      </w:pPr>
      <w:r>
        <w:rPr>
          <w:rFonts w:ascii="Times New Roman" w:eastAsia="Times New Roman" w:hAnsi="Times New Roman" w:cs="Times New Roman"/>
        </w:rPr>
        <w:t xml:space="preserve">The application will be deployed on mobile operating systems with compatibility for Android and iOS systems specifically. In addition to the functionality of the technical features, there is an importance on user ease of experience in relation to the user interface. </w:t>
      </w:r>
    </w:p>
    <w:p w14:paraId="60E259F8" w14:textId="63DAA24C" w:rsidR="003032A7" w:rsidRDefault="0005187A">
      <w:pPr>
        <w:spacing w:after="120" w:line="259" w:lineRule="auto"/>
        <w:rPr>
          <w:rFonts w:ascii="Times New Roman" w:eastAsia="Times New Roman" w:hAnsi="Times New Roman" w:cs="Times New Roman"/>
        </w:rPr>
      </w:pPr>
      <w:r>
        <w:rPr>
          <w:rFonts w:ascii="Times New Roman" w:eastAsia="Times New Roman" w:hAnsi="Times New Roman" w:cs="Times New Roman"/>
        </w:rPr>
        <w:t xml:space="preserve">In developing this application, all functional and non-functional requirements must be taken into consideration </w:t>
      </w:r>
      <w:del w:id="143" w:author="Elie Tannouri" w:date="2022-11-17T08:06:00Z">
        <w:r w:rsidDel="001C1BDB">
          <w:rPr>
            <w:rFonts w:ascii="Times New Roman" w:eastAsia="Times New Roman" w:hAnsi="Times New Roman" w:cs="Times New Roman"/>
          </w:rPr>
          <w:delText xml:space="preserve">in order </w:delText>
        </w:r>
      </w:del>
      <w:r>
        <w:rPr>
          <w:rFonts w:ascii="Times New Roman" w:eastAsia="Times New Roman" w:hAnsi="Times New Roman" w:cs="Times New Roman"/>
        </w:rPr>
        <w:t xml:space="preserve">to address any constraints or limitations. </w:t>
      </w:r>
    </w:p>
    <w:p w14:paraId="66A27567" w14:textId="77777777" w:rsidR="003032A7" w:rsidRDefault="003032A7">
      <w:pPr>
        <w:spacing w:after="120" w:line="259" w:lineRule="auto"/>
        <w:rPr>
          <w:rFonts w:ascii="Times New Roman" w:eastAsia="Times New Roman" w:hAnsi="Times New Roman" w:cs="Times New Roman"/>
        </w:rPr>
      </w:pPr>
    </w:p>
    <w:p w14:paraId="017EE95B" w14:textId="77777777" w:rsidR="003032A7" w:rsidRDefault="0005187A">
      <w:pPr>
        <w:pStyle w:val="Heading2"/>
        <w:spacing w:after="120" w:line="259" w:lineRule="auto"/>
      </w:pPr>
      <w:bookmarkStart w:id="144" w:name="_Toc119616781"/>
      <w:bookmarkStart w:id="145" w:name="_Toc933171210"/>
      <w:r>
        <w:t>DEVELOPMENT TECHNOLOGY</w:t>
      </w:r>
      <w:bookmarkEnd w:id="144"/>
      <w:bookmarkEnd w:id="145"/>
    </w:p>
    <w:p w14:paraId="7CCB01FA" w14:textId="31DDCA81" w:rsidR="003032A7" w:rsidRDefault="0005187A">
      <w:pPr>
        <w:rPr>
          <w:rFonts w:ascii="Times New Roman" w:eastAsia="Times New Roman" w:hAnsi="Times New Roman" w:cs="Times New Roman"/>
        </w:rPr>
      </w:pPr>
      <w:r>
        <w:rPr>
          <w:rFonts w:ascii="Times New Roman" w:eastAsia="Times New Roman" w:hAnsi="Times New Roman" w:cs="Times New Roman"/>
        </w:rPr>
        <w:t xml:space="preserve">This application will be developed using Python due to the large number of libraries that will be useful resources. Python will allow the application to be compatible in all operating environments. Due to Python's </w:t>
      </w:r>
      <w:r w:rsidR="001D044B">
        <w:rPr>
          <w:rFonts w:ascii="Times New Roman" w:eastAsia="Times New Roman" w:hAnsi="Times New Roman" w:cs="Times New Roman"/>
        </w:rPr>
        <w:t>open-source</w:t>
      </w:r>
      <w:r>
        <w:rPr>
          <w:rFonts w:ascii="Times New Roman" w:eastAsia="Times New Roman" w:hAnsi="Times New Roman" w:cs="Times New Roman"/>
        </w:rPr>
        <w:t xml:space="preserve"> nature, there is much community support that will assist in the development process. In addition to this, Python </w:t>
      </w:r>
      <w:del w:id="146" w:author="Elie Tannouri" w:date="2022-11-17T22:34:00Z">
        <w:r w:rsidDel="001C1DDB">
          <w:rPr>
            <w:rFonts w:ascii="Times New Roman" w:eastAsia="Times New Roman" w:hAnsi="Times New Roman" w:cs="Times New Roman"/>
          </w:rPr>
          <w:delText>is capable of dealing</w:delText>
        </w:r>
      </w:del>
      <w:ins w:id="147" w:author="Elie Tannouri" w:date="2022-11-17T22:34:00Z">
        <w:r w:rsidR="001C1DDB">
          <w:rPr>
            <w:rFonts w:ascii="Times New Roman" w:eastAsia="Times New Roman" w:hAnsi="Times New Roman" w:cs="Times New Roman"/>
          </w:rPr>
          <w:t>can deal</w:t>
        </w:r>
      </w:ins>
      <w:r>
        <w:rPr>
          <w:rFonts w:ascii="Times New Roman" w:eastAsia="Times New Roman" w:hAnsi="Times New Roman" w:cs="Times New Roman"/>
        </w:rPr>
        <w:t xml:space="preserve"> with big data which will serve this application well in the long term. Using Python will ensure that this application will be scalable throughout its development process.</w:t>
      </w:r>
    </w:p>
    <w:p w14:paraId="1317BD53" w14:textId="49240E31" w:rsidR="003032A7" w:rsidRDefault="003032A7">
      <w:pPr>
        <w:rPr>
          <w:rFonts w:ascii="Times New Roman" w:eastAsia="Times New Roman" w:hAnsi="Times New Roman" w:cs="Times New Roman"/>
        </w:rPr>
      </w:pPr>
    </w:p>
    <w:p w14:paraId="10C6CE94" w14:textId="77777777" w:rsidR="003032A7" w:rsidRDefault="0005187A">
      <w:pPr>
        <w:pStyle w:val="Heading2"/>
      </w:pPr>
      <w:bookmarkStart w:id="148" w:name="_Toc119616782"/>
      <w:bookmarkStart w:id="149" w:name="_Toc1180082123"/>
      <w:r>
        <w:t>CONSTRAINTS</w:t>
      </w:r>
      <w:bookmarkEnd w:id="148"/>
      <w:bookmarkEnd w:id="149"/>
    </w:p>
    <w:p w14:paraId="35EFCACC" w14:textId="1A946E33" w:rsidR="003032A7" w:rsidRDefault="0005187A">
      <w:pPr>
        <w:rPr>
          <w:rFonts w:ascii="Times New Roman" w:eastAsia="Times New Roman" w:hAnsi="Times New Roman" w:cs="Times New Roman"/>
        </w:rPr>
      </w:pPr>
      <w:r>
        <w:rPr>
          <w:rFonts w:ascii="Times New Roman" w:eastAsia="Times New Roman" w:hAnsi="Times New Roman" w:cs="Times New Roman"/>
        </w:rPr>
        <w:t>The main constraint of this product development is the shortage of time and resources. For this reason, the initial scope will only include the minimum viable product</w:t>
      </w:r>
      <w:ins w:id="150" w:author="Elie Tannouri" w:date="2022-11-17T22:34:00Z">
        <w:r w:rsidR="001C1DDB">
          <w:rPr>
            <w:rFonts w:ascii="Times New Roman" w:eastAsia="Times New Roman" w:hAnsi="Times New Roman" w:cs="Times New Roman"/>
          </w:rPr>
          <w:t xml:space="preserve"> (MVP)</w:t>
        </w:r>
      </w:ins>
      <w:r>
        <w:rPr>
          <w:rFonts w:ascii="Times New Roman" w:eastAsia="Times New Roman" w:hAnsi="Times New Roman" w:cs="Times New Roman"/>
        </w:rPr>
        <w:t>. In the initial scope, scalability will continue to be prioritized so that in future development, this constraint can be mitigated.</w:t>
      </w:r>
    </w:p>
    <w:p w14:paraId="4B43D571" w14:textId="77777777" w:rsidR="003032A7" w:rsidRDefault="003032A7">
      <w:pPr>
        <w:rPr>
          <w:rFonts w:ascii="Times New Roman" w:eastAsia="Times New Roman" w:hAnsi="Times New Roman" w:cs="Times New Roman"/>
          <w:color w:val="3A3A3A"/>
        </w:rPr>
      </w:pPr>
    </w:p>
    <w:p w14:paraId="04602805" w14:textId="77777777" w:rsidR="003032A7" w:rsidRDefault="0005187A">
      <w:pPr>
        <w:pStyle w:val="Heading2"/>
      </w:pPr>
      <w:bookmarkStart w:id="151" w:name="_Toc119616783"/>
      <w:bookmarkStart w:id="152" w:name="_Toc1766120624"/>
      <w:r>
        <w:t>FEATURES</w:t>
      </w:r>
      <w:bookmarkEnd w:id="151"/>
      <w:r>
        <w:t xml:space="preserve"> </w:t>
      </w:r>
      <w:bookmarkEnd w:id="152"/>
    </w:p>
    <w:p w14:paraId="77EC04BB" w14:textId="01499357" w:rsidR="003032A7" w:rsidRDefault="0005187A">
      <w:pPr>
        <w:spacing w:after="120" w:line="259" w:lineRule="auto"/>
        <w:rPr>
          <w:rFonts w:ascii="Times New Roman" w:eastAsia="Times New Roman" w:hAnsi="Times New Roman" w:cs="Times New Roman"/>
        </w:rPr>
      </w:pPr>
      <w:r>
        <w:rPr>
          <w:rFonts w:ascii="Times New Roman" w:eastAsia="Times New Roman" w:hAnsi="Times New Roman" w:cs="Times New Roman"/>
        </w:rPr>
        <w:t xml:space="preserve">Natural disasters happen all over the world and this application will handle the processing of human care activities post-disaster. </w:t>
      </w:r>
      <w:del w:id="153" w:author="Elie Tannouri" w:date="2022-11-17T22:34:00Z">
        <w:r w:rsidDel="001C1DDB">
          <w:rPr>
            <w:rFonts w:ascii="Times New Roman" w:eastAsia="Times New Roman" w:hAnsi="Times New Roman" w:cs="Times New Roman"/>
          </w:rPr>
          <w:delText>In order to</w:delText>
        </w:r>
      </w:del>
      <w:ins w:id="154" w:author="Elie Tannouri" w:date="2022-11-17T22:34:00Z">
        <w:r w:rsidR="001C1DDB">
          <w:rPr>
            <w:rFonts w:ascii="Times New Roman" w:eastAsia="Times New Roman" w:hAnsi="Times New Roman" w:cs="Times New Roman"/>
          </w:rPr>
          <w:t>To</w:t>
        </w:r>
      </w:ins>
      <w:r>
        <w:rPr>
          <w:rFonts w:ascii="Times New Roman" w:eastAsia="Times New Roman" w:hAnsi="Times New Roman" w:cs="Times New Roman"/>
        </w:rPr>
        <w:t xml:space="preserve"> effectively serve as a tool to help mitigate the post-disaster damage, the application will </w:t>
      </w:r>
      <w:del w:id="155" w:author="Elie Tannouri" w:date="2022-11-17T22:35:00Z">
        <w:r w:rsidDel="001C1DDB">
          <w:rPr>
            <w:rFonts w:ascii="Times New Roman" w:eastAsia="Times New Roman" w:hAnsi="Times New Roman" w:cs="Times New Roman"/>
          </w:rPr>
          <w:delText xml:space="preserve">require </w:delText>
        </w:r>
      </w:del>
      <w:ins w:id="156" w:author="Elie Tannouri" w:date="2022-11-17T22:35:00Z">
        <w:r w:rsidR="001C1DDB">
          <w:rPr>
            <w:rFonts w:ascii="Times New Roman" w:eastAsia="Times New Roman" w:hAnsi="Times New Roman" w:cs="Times New Roman"/>
          </w:rPr>
          <w:t xml:space="preserve">include </w:t>
        </w:r>
      </w:ins>
      <w:r>
        <w:rPr>
          <w:rFonts w:ascii="Times New Roman" w:eastAsia="Times New Roman" w:hAnsi="Times New Roman" w:cs="Times New Roman"/>
        </w:rPr>
        <w:t>the</w:t>
      </w:r>
      <w:del w:id="157" w:author="Elie Tannouri" w:date="2022-11-17T22:35:00Z">
        <w:r w:rsidDel="001C1DDB">
          <w:rPr>
            <w:rFonts w:ascii="Times New Roman" w:eastAsia="Times New Roman" w:hAnsi="Times New Roman" w:cs="Times New Roman"/>
          </w:rPr>
          <w:delText>se</w:delText>
        </w:r>
      </w:del>
      <w:ins w:id="158" w:author="Elie Tannouri" w:date="2022-11-17T22:35:00Z">
        <w:r w:rsidR="001C1DDB">
          <w:rPr>
            <w:rFonts w:ascii="Times New Roman" w:eastAsia="Times New Roman" w:hAnsi="Times New Roman" w:cs="Times New Roman"/>
          </w:rPr>
          <w:t xml:space="preserve"> following</w:t>
        </w:r>
      </w:ins>
      <w:r>
        <w:rPr>
          <w:rFonts w:ascii="Times New Roman" w:eastAsia="Times New Roman" w:hAnsi="Times New Roman" w:cs="Times New Roman"/>
        </w:rPr>
        <w:t xml:space="preserve"> features: </w:t>
      </w:r>
    </w:p>
    <w:p w14:paraId="347E6DA0" w14:textId="77777777" w:rsidR="003032A7" w:rsidRDefault="0005187A">
      <w:pPr>
        <w:numPr>
          <w:ilvl w:val="0"/>
          <w:numId w:val="1"/>
        </w:numPr>
        <w:rPr>
          <w:rFonts w:ascii="Times New Roman" w:eastAsia="Times New Roman" w:hAnsi="Times New Roman" w:cs="Times New Roman"/>
        </w:rPr>
      </w:pPr>
      <w:r>
        <w:rPr>
          <w:rFonts w:ascii="Times New Roman" w:eastAsia="Times New Roman" w:hAnsi="Times New Roman" w:cs="Times New Roman"/>
          <w:color w:val="3A3A3A"/>
        </w:rPr>
        <w:t>Damage Assessment</w:t>
      </w:r>
    </w:p>
    <w:p w14:paraId="714057FB" w14:textId="77777777" w:rsidR="003032A7" w:rsidRDefault="0005187A">
      <w:pPr>
        <w:numPr>
          <w:ilvl w:val="0"/>
          <w:numId w:val="1"/>
        </w:numPr>
        <w:rPr>
          <w:rFonts w:ascii="Times New Roman" w:eastAsia="Times New Roman" w:hAnsi="Times New Roman" w:cs="Times New Roman"/>
        </w:rPr>
      </w:pPr>
      <w:r>
        <w:rPr>
          <w:rFonts w:ascii="Times New Roman" w:eastAsia="Times New Roman" w:hAnsi="Times New Roman" w:cs="Times New Roman"/>
          <w:color w:val="3A3A3A"/>
        </w:rPr>
        <w:t>Personnel Resources Sign-In</w:t>
      </w:r>
    </w:p>
    <w:p w14:paraId="4C7C359D" w14:textId="77777777" w:rsidR="003032A7" w:rsidRDefault="0005187A">
      <w:pPr>
        <w:numPr>
          <w:ilvl w:val="0"/>
          <w:numId w:val="1"/>
        </w:numPr>
        <w:rPr>
          <w:rFonts w:ascii="Times New Roman" w:eastAsia="Times New Roman" w:hAnsi="Times New Roman" w:cs="Times New Roman"/>
        </w:rPr>
      </w:pPr>
      <w:r>
        <w:rPr>
          <w:rFonts w:ascii="Times New Roman" w:eastAsia="Times New Roman" w:hAnsi="Times New Roman" w:cs="Times New Roman"/>
          <w:color w:val="3A3A3A"/>
        </w:rPr>
        <w:t>Incident/Assignment Tracking Log</w:t>
      </w:r>
    </w:p>
    <w:p w14:paraId="5421A492" w14:textId="77777777" w:rsidR="003032A7" w:rsidRDefault="0005187A">
      <w:pPr>
        <w:numPr>
          <w:ilvl w:val="0"/>
          <w:numId w:val="1"/>
        </w:numPr>
        <w:rPr>
          <w:rFonts w:ascii="Times New Roman" w:eastAsia="Times New Roman" w:hAnsi="Times New Roman" w:cs="Times New Roman"/>
        </w:rPr>
      </w:pPr>
      <w:r>
        <w:rPr>
          <w:rFonts w:ascii="Times New Roman" w:eastAsia="Times New Roman" w:hAnsi="Times New Roman" w:cs="Times New Roman"/>
          <w:color w:val="3A3A3A"/>
        </w:rPr>
        <w:t>Briefing Assignment</w:t>
      </w:r>
    </w:p>
    <w:p w14:paraId="29B35B65" w14:textId="77777777" w:rsidR="003032A7" w:rsidRDefault="0005187A">
      <w:pPr>
        <w:numPr>
          <w:ilvl w:val="0"/>
          <w:numId w:val="1"/>
        </w:numPr>
        <w:rPr>
          <w:rFonts w:ascii="Times New Roman" w:eastAsia="Times New Roman" w:hAnsi="Times New Roman" w:cs="Times New Roman"/>
        </w:rPr>
      </w:pPr>
      <w:r>
        <w:rPr>
          <w:rFonts w:ascii="Times New Roman" w:eastAsia="Times New Roman" w:hAnsi="Times New Roman" w:cs="Times New Roman"/>
          <w:color w:val="3A3A3A"/>
        </w:rPr>
        <w:t>Victim Treatment Area Record</w:t>
      </w:r>
    </w:p>
    <w:p w14:paraId="60C5E9D0" w14:textId="77777777" w:rsidR="003032A7" w:rsidRDefault="0005187A">
      <w:pPr>
        <w:numPr>
          <w:ilvl w:val="0"/>
          <w:numId w:val="1"/>
        </w:numPr>
        <w:rPr>
          <w:rFonts w:ascii="Times New Roman" w:eastAsia="Times New Roman" w:hAnsi="Times New Roman" w:cs="Times New Roman"/>
        </w:rPr>
      </w:pPr>
      <w:r>
        <w:rPr>
          <w:rFonts w:ascii="Times New Roman" w:eastAsia="Times New Roman" w:hAnsi="Times New Roman" w:cs="Times New Roman"/>
          <w:color w:val="3A3A3A"/>
        </w:rPr>
        <w:t>Communications Log</w:t>
      </w:r>
      <w:del w:id="159" w:author="Elie Tannouri" w:date="2022-11-17T22:35:00Z">
        <w:r w:rsidDel="001C1DDB">
          <w:rPr>
            <w:rFonts w:ascii="Times New Roman" w:eastAsia="Times New Roman" w:hAnsi="Times New Roman" w:cs="Times New Roman"/>
            <w:color w:val="3A3A3A"/>
          </w:rPr>
          <w:delText>.</w:delText>
        </w:r>
      </w:del>
    </w:p>
    <w:p w14:paraId="23A7AC47" w14:textId="77777777" w:rsidR="003032A7" w:rsidRDefault="003032A7">
      <w:pPr>
        <w:rPr>
          <w:rFonts w:ascii="Times New Roman" w:eastAsia="Times New Roman" w:hAnsi="Times New Roman" w:cs="Times New Roman"/>
        </w:rPr>
      </w:pPr>
    </w:p>
    <w:p w14:paraId="7288DFDB" w14:textId="77777777" w:rsidR="003032A7" w:rsidRDefault="0005187A">
      <w:pPr>
        <w:pStyle w:val="Heading2"/>
      </w:pPr>
      <w:bookmarkStart w:id="160" w:name="_Toc119616784"/>
      <w:bookmarkStart w:id="161" w:name="_Toc1861525376"/>
      <w:r>
        <w:t>DATA REQUIRED</w:t>
      </w:r>
      <w:bookmarkEnd w:id="160"/>
      <w:bookmarkEnd w:id="161"/>
    </w:p>
    <w:p w14:paraId="0800BA04" w14:textId="7A118D45" w:rsidR="003032A7" w:rsidRDefault="0005187A">
      <w:pPr>
        <w:spacing w:after="120" w:line="259" w:lineRule="auto"/>
        <w:rPr>
          <w:rFonts w:ascii="Times New Roman" w:eastAsia="Times New Roman" w:hAnsi="Times New Roman" w:cs="Times New Roman"/>
        </w:rPr>
      </w:pPr>
      <w:r>
        <w:rPr>
          <w:rFonts w:ascii="Times New Roman" w:eastAsia="Times New Roman" w:hAnsi="Times New Roman" w:cs="Times New Roman"/>
        </w:rPr>
        <w:t xml:space="preserve">These features will be dependent on specific information provided by the user.  To be noted here is that the data provided from this application will become a source of statistical information to government agencies for determining the damages (physical and human) from any disaster and to serve the communications and reporting.  There are many data points that should be recorded and </w:t>
      </w:r>
      <w:r w:rsidR="00050855">
        <w:rPr>
          <w:rFonts w:ascii="Times New Roman" w:eastAsia="Times New Roman" w:hAnsi="Times New Roman" w:cs="Times New Roman"/>
        </w:rPr>
        <w:t>stored in</w:t>
      </w:r>
      <w:r>
        <w:rPr>
          <w:rFonts w:ascii="Times New Roman" w:eastAsia="Times New Roman" w:hAnsi="Times New Roman" w:cs="Times New Roman"/>
        </w:rPr>
        <w:t xml:space="preserve"> this type of application such as:</w:t>
      </w:r>
    </w:p>
    <w:p w14:paraId="1EECDCD5" w14:textId="77777777" w:rsidR="003032A7" w:rsidRDefault="0005187A">
      <w:pPr>
        <w:pStyle w:val="Heading3"/>
        <w:numPr>
          <w:ilvl w:val="0"/>
          <w:numId w:val="3"/>
        </w:numPr>
      </w:pPr>
      <w:bookmarkStart w:id="162" w:name="_Toc119616785"/>
      <w:bookmarkStart w:id="163" w:name="_Toc2129150060"/>
      <w:r>
        <w:t>Disaster Identification</w:t>
      </w:r>
      <w:bookmarkEnd w:id="162"/>
      <w:bookmarkEnd w:id="163"/>
    </w:p>
    <w:p w14:paraId="7FE0A5C0" w14:textId="77777777" w:rsidR="003032A7" w:rsidRDefault="0005187A">
      <w:pPr>
        <w:numPr>
          <w:ilvl w:val="1"/>
          <w:numId w:val="3"/>
        </w:numPr>
        <w:spacing w:line="259" w:lineRule="auto"/>
        <w:rPr>
          <w:rFonts w:ascii="Times New Roman" w:eastAsia="Times New Roman" w:hAnsi="Times New Roman" w:cs="Times New Roman"/>
        </w:rPr>
      </w:pPr>
      <w:r>
        <w:rPr>
          <w:rFonts w:ascii="Times New Roman" w:eastAsia="Times New Roman" w:hAnsi="Times New Roman" w:cs="Times New Roman"/>
        </w:rPr>
        <w:t>Date of occurrence</w:t>
      </w:r>
    </w:p>
    <w:p w14:paraId="6843B6CD" w14:textId="77777777" w:rsidR="003032A7" w:rsidRDefault="0005187A">
      <w:pPr>
        <w:numPr>
          <w:ilvl w:val="1"/>
          <w:numId w:val="3"/>
        </w:numPr>
        <w:spacing w:line="259" w:lineRule="auto"/>
        <w:rPr>
          <w:rFonts w:ascii="Times New Roman" w:eastAsia="Times New Roman" w:hAnsi="Times New Roman" w:cs="Times New Roman"/>
        </w:rPr>
      </w:pPr>
      <w:r>
        <w:rPr>
          <w:rFonts w:ascii="Times New Roman" w:eastAsia="Times New Roman" w:hAnsi="Times New Roman" w:cs="Times New Roman"/>
        </w:rPr>
        <w:t>Type of disaster (fire, hurricane, tornado)</w:t>
      </w:r>
    </w:p>
    <w:p w14:paraId="08C8C0A6" w14:textId="77777777" w:rsidR="003032A7" w:rsidRDefault="0005187A">
      <w:pPr>
        <w:numPr>
          <w:ilvl w:val="1"/>
          <w:numId w:val="3"/>
        </w:numPr>
        <w:spacing w:line="259" w:lineRule="auto"/>
        <w:rPr>
          <w:rFonts w:ascii="Times New Roman" w:eastAsia="Times New Roman" w:hAnsi="Times New Roman" w:cs="Times New Roman"/>
        </w:rPr>
      </w:pPr>
      <w:r>
        <w:rPr>
          <w:rFonts w:ascii="Times New Roman" w:eastAsia="Times New Roman" w:hAnsi="Times New Roman" w:cs="Times New Roman"/>
        </w:rPr>
        <w:t>Reason for disaster</w:t>
      </w:r>
    </w:p>
    <w:p w14:paraId="1893628B" w14:textId="77777777" w:rsidR="003032A7" w:rsidRDefault="0005187A">
      <w:pPr>
        <w:numPr>
          <w:ilvl w:val="1"/>
          <w:numId w:val="3"/>
        </w:numPr>
        <w:spacing w:line="259" w:lineRule="auto"/>
        <w:rPr>
          <w:rFonts w:ascii="Times New Roman" w:eastAsia="Times New Roman" w:hAnsi="Times New Roman" w:cs="Times New Roman"/>
        </w:rPr>
      </w:pPr>
      <w:r>
        <w:rPr>
          <w:rFonts w:ascii="Times New Roman" w:eastAsia="Times New Roman" w:hAnsi="Times New Roman" w:cs="Times New Roman"/>
        </w:rPr>
        <w:t xml:space="preserve">General area impacted </w:t>
      </w:r>
    </w:p>
    <w:p w14:paraId="693837D9" w14:textId="77777777" w:rsidR="003032A7" w:rsidRDefault="1D81C54F">
      <w:pPr>
        <w:numPr>
          <w:ilvl w:val="1"/>
          <w:numId w:val="3"/>
        </w:numPr>
        <w:spacing w:line="259" w:lineRule="auto"/>
        <w:rPr>
          <w:ins w:id="164" w:author="Richard Ogniewski" w:date="2022-11-19T15:01:00Z"/>
          <w:rFonts w:ascii="Times New Roman" w:eastAsia="Times New Roman" w:hAnsi="Times New Roman" w:cs="Times New Roman"/>
        </w:rPr>
      </w:pPr>
      <w:r w:rsidRPr="567C7738">
        <w:rPr>
          <w:rFonts w:ascii="Times New Roman" w:eastAsia="Times New Roman" w:hAnsi="Times New Roman" w:cs="Times New Roman"/>
        </w:rPr>
        <w:t xml:space="preserve">Country, State, County </w:t>
      </w:r>
    </w:p>
    <w:p w14:paraId="74B8154C" w14:textId="275A6C25" w:rsidR="567C7738" w:rsidRDefault="567C7738" w:rsidP="567C7738">
      <w:pPr>
        <w:spacing w:line="259" w:lineRule="auto"/>
        <w:rPr>
          <w:rFonts w:ascii="Times New Roman" w:eastAsia="Times New Roman" w:hAnsi="Times New Roman" w:cs="Times New Roman"/>
        </w:rPr>
      </w:pPr>
    </w:p>
    <w:p w14:paraId="2CC3795E" w14:textId="77777777" w:rsidR="003032A7" w:rsidRDefault="0005187A">
      <w:pPr>
        <w:pStyle w:val="Heading3"/>
        <w:numPr>
          <w:ilvl w:val="0"/>
          <w:numId w:val="3"/>
        </w:numPr>
        <w:spacing w:before="0"/>
      </w:pPr>
      <w:bookmarkStart w:id="165" w:name="_Toc119616786"/>
      <w:bookmarkStart w:id="166" w:name="_Toc1496039555"/>
      <w:r>
        <w:t>Searched Locations</w:t>
      </w:r>
      <w:bookmarkEnd w:id="165"/>
      <w:bookmarkEnd w:id="166"/>
    </w:p>
    <w:p w14:paraId="6213D673" w14:textId="77777777" w:rsidR="003032A7" w:rsidRDefault="0005187A">
      <w:pPr>
        <w:spacing w:before="40" w:line="259" w:lineRule="auto"/>
        <w:ind w:left="720"/>
        <w:rPr>
          <w:rFonts w:ascii="Times New Roman" w:eastAsia="Times New Roman" w:hAnsi="Times New Roman" w:cs="Times New Roman"/>
        </w:rPr>
      </w:pPr>
      <w:r>
        <w:rPr>
          <w:rFonts w:ascii="Times New Roman" w:eastAsia="Times New Roman" w:hAnsi="Times New Roman" w:cs="Times New Roman"/>
        </w:rPr>
        <w:t>It is a Standard Operating Procedure (SOP) for personnel to comb any disaster recovery areas to assess the human factor element impacted by the tragedy. All locations are checked and tagged for inspection. The data captured includes:</w:t>
      </w:r>
    </w:p>
    <w:p w14:paraId="2E16E8AC" w14:textId="77777777" w:rsidR="003032A7" w:rsidRDefault="0005187A">
      <w:pPr>
        <w:numPr>
          <w:ilvl w:val="1"/>
          <w:numId w:val="3"/>
        </w:numPr>
        <w:spacing w:line="259" w:lineRule="auto"/>
        <w:rPr>
          <w:rFonts w:ascii="Times New Roman" w:eastAsia="Times New Roman" w:hAnsi="Times New Roman" w:cs="Times New Roman"/>
        </w:rPr>
      </w:pPr>
      <w:r>
        <w:rPr>
          <w:rFonts w:ascii="Times New Roman" w:eastAsia="Times New Roman" w:hAnsi="Times New Roman" w:cs="Times New Roman"/>
        </w:rPr>
        <w:t>Type of location (residential, commercial, general area)</w:t>
      </w:r>
    </w:p>
    <w:p w14:paraId="3FE8E1BB" w14:textId="77777777" w:rsidR="003032A7" w:rsidRDefault="0005187A">
      <w:pPr>
        <w:numPr>
          <w:ilvl w:val="1"/>
          <w:numId w:val="3"/>
        </w:numPr>
        <w:spacing w:line="259" w:lineRule="auto"/>
        <w:rPr>
          <w:rFonts w:ascii="Times New Roman" w:eastAsia="Times New Roman" w:hAnsi="Times New Roman" w:cs="Times New Roman"/>
        </w:rPr>
      </w:pPr>
      <w:r>
        <w:rPr>
          <w:rFonts w:ascii="Times New Roman" w:eastAsia="Times New Roman" w:hAnsi="Times New Roman" w:cs="Times New Roman"/>
        </w:rPr>
        <w:t>Address of searched location</w:t>
      </w:r>
    </w:p>
    <w:p w14:paraId="64289534" w14:textId="77777777" w:rsidR="003032A7" w:rsidRDefault="0005187A">
      <w:pPr>
        <w:numPr>
          <w:ilvl w:val="1"/>
          <w:numId w:val="3"/>
        </w:numPr>
        <w:spacing w:line="259" w:lineRule="auto"/>
        <w:rPr>
          <w:rFonts w:ascii="Times New Roman" w:eastAsia="Times New Roman" w:hAnsi="Times New Roman" w:cs="Times New Roman"/>
        </w:rPr>
      </w:pPr>
      <w:r>
        <w:rPr>
          <w:rFonts w:ascii="Times New Roman" w:eastAsia="Times New Roman" w:hAnsi="Times New Roman" w:cs="Times New Roman"/>
        </w:rPr>
        <w:t>Tagged (Y/N)</w:t>
      </w:r>
    </w:p>
    <w:p w14:paraId="03F0D6AB" w14:textId="77777777" w:rsidR="003032A7" w:rsidRDefault="0005187A">
      <w:pPr>
        <w:numPr>
          <w:ilvl w:val="1"/>
          <w:numId w:val="3"/>
        </w:numPr>
        <w:spacing w:line="259" w:lineRule="auto"/>
        <w:rPr>
          <w:rFonts w:ascii="Times New Roman" w:eastAsia="Times New Roman" w:hAnsi="Times New Roman" w:cs="Times New Roman"/>
        </w:rPr>
      </w:pPr>
      <w:r>
        <w:rPr>
          <w:rFonts w:ascii="Times New Roman" w:eastAsia="Times New Roman" w:hAnsi="Times New Roman" w:cs="Times New Roman"/>
        </w:rPr>
        <w:t>Number of individuals located in this location</w:t>
      </w:r>
    </w:p>
    <w:p w14:paraId="49680B61" w14:textId="77777777" w:rsidR="003032A7" w:rsidRDefault="1D81C54F">
      <w:pPr>
        <w:numPr>
          <w:ilvl w:val="1"/>
          <w:numId w:val="3"/>
        </w:numPr>
        <w:spacing w:line="259" w:lineRule="auto"/>
        <w:rPr>
          <w:ins w:id="167" w:author="Richard Ogniewski" w:date="2022-11-19T15:01:00Z"/>
          <w:rFonts w:ascii="Times New Roman" w:eastAsia="Times New Roman" w:hAnsi="Times New Roman" w:cs="Times New Roman"/>
        </w:rPr>
      </w:pPr>
      <w:r w:rsidRPr="567C7738">
        <w:rPr>
          <w:rFonts w:ascii="Times New Roman" w:eastAsia="Times New Roman" w:hAnsi="Times New Roman" w:cs="Times New Roman"/>
        </w:rPr>
        <w:t>Related Disaster: Foreign key (Disaster Identification)</w:t>
      </w:r>
    </w:p>
    <w:p w14:paraId="249D8980" w14:textId="04AC7D10" w:rsidR="567C7738" w:rsidRDefault="567C7738" w:rsidP="567C7738">
      <w:pPr>
        <w:spacing w:line="259" w:lineRule="auto"/>
        <w:rPr>
          <w:rFonts w:ascii="Times New Roman" w:eastAsia="Times New Roman" w:hAnsi="Times New Roman" w:cs="Times New Roman"/>
        </w:rPr>
      </w:pPr>
    </w:p>
    <w:p w14:paraId="378956FD" w14:textId="77777777" w:rsidR="003032A7" w:rsidRDefault="0005187A">
      <w:pPr>
        <w:pStyle w:val="Heading3"/>
        <w:numPr>
          <w:ilvl w:val="0"/>
          <w:numId w:val="3"/>
        </w:numPr>
        <w:spacing w:before="0"/>
      </w:pPr>
      <w:bookmarkStart w:id="168" w:name="_Toc119616787"/>
      <w:bookmarkStart w:id="169" w:name="_Toc1034297809"/>
      <w:r>
        <w:t>Disaster Recovery Personnel</w:t>
      </w:r>
      <w:bookmarkEnd w:id="168"/>
      <w:bookmarkEnd w:id="169"/>
    </w:p>
    <w:p w14:paraId="2ADAFE14" w14:textId="015E7102" w:rsidR="003032A7" w:rsidRDefault="0005187A">
      <w:pPr>
        <w:spacing w:before="40" w:line="259" w:lineRule="auto"/>
        <w:ind w:left="720"/>
        <w:rPr>
          <w:rFonts w:ascii="Times New Roman" w:eastAsia="Times New Roman" w:hAnsi="Times New Roman" w:cs="Times New Roman"/>
        </w:rPr>
      </w:pPr>
      <w:r>
        <w:rPr>
          <w:rFonts w:ascii="Times New Roman" w:eastAsia="Times New Roman" w:hAnsi="Times New Roman" w:cs="Times New Roman"/>
        </w:rPr>
        <w:t xml:space="preserve">The individuals who are providing the support must be identified and assessed by their level of expertise in this type of situation </w:t>
      </w:r>
      <w:del w:id="170" w:author="Elie Tannouri" w:date="2022-11-17T22:36:00Z">
        <w:r w:rsidDel="001C1DDB">
          <w:rPr>
            <w:rFonts w:ascii="Times New Roman" w:eastAsia="Times New Roman" w:hAnsi="Times New Roman" w:cs="Times New Roman"/>
          </w:rPr>
          <w:delText>in order to</w:delText>
        </w:r>
      </w:del>
      <w:ins w:id="171" w:author="Elie Tannouri" w:date="2022-11-17T22:36:00Z">
        <w:r w:rsidR="001C1DDB">
          <w:rPr>
            <w:rFonts w:ascii="Times New Roman" w:eastAsia="Times New Roman" w:hAnsi="Times New Roman" w:cs="Times New Roman"/>
          </w:rPr>
          <w:t>to</w:t>
        </w:r>
      </w:ins>
      <w:r>
        <w:rPr>
          <w:rFonts w:ascii="Times New Roman" w:eastAsia="Times New Roman" w:hAnsi="Times New Roman" w:cs="Times New Roman"/>
        </w:rPr>
        <w:t xml:space="preserve"> ensure their familiarity with the process and assigned responsibilities. The data captured includes:</w:t>
      </w:r>
    </w:p>
    <w:p w14:paraId="2E521AC3" w14:textId="77777777" w:rsidR="003032A7" w:rsidRDefault="0005187A">
      <w:pPr>
        <w:numPr>
          <w:ilvl w:val="1"/>
          <w:numId w:val="3"/>
        </w:numPr>
        <w:spacing w:line="259" w:lineRule="auto"/>
        <w:rPr>
          <w:rFonts w:ascii="Times New Roman" w:eastAsia="Times New Roman" w:hAnsi="Times New Roman" w:cs="Times New Roman"/>
        </w:rPr>
      </w:pPr>
      <w:r>
        <w:rPr>
          <w:rFonts w:ascii="Times New Roman" w:eastAsia="Times New Roman" w:hAnsi="Times New Roman" w:cs="Times New Roman"/>
        </w:rPr>
        <w:t>First name</w:t>
      </w:r>
    </w:p>
    <w:p w14:paraId="1ED967FC" w14:textId="77777777" w:rsidR="003032A7" w:rsidRDefault="0005187A">
      <w:pPr>
        <w:numPr>
          <w:ilvl w:val="1"/>
          <w:numId w:val="3"/>
        </w:numPr>
        <w:spacing w:line="259" w:lineRule="auto"/>
        <w:rPr>
          <w:rFonts w:ascii="Times New Roman" w:eastAsia="Times New Roman" w:hAnsi="Times New Roman" w:cs="Times New Roman"/>
        </w:rPr>
      </w:pPr>
      <w:r>
        <w:rPr>
          <w:rFonts w:ascii="Times New Roman" w:eastAsia="Times New Roman" w:hAnsi="Times New Roman" w:cs="Times New Roman"/>
        </w:rPr>
        <w:t>Last name</w:t>
      </w:r>
    </w:p>
    <w:p w14:paraId="1576EA6B" w14:textId="77777777" w:rsidR="003032A7" w:rsidRDefault="0005187A">
      <w:pPr>
        <w:numPr>
          <w:ilvl w:val="1"/>
          <w:numId w:val="3"/>
        </w:numPr>
        <w:spacing w:line="259" w:lineRule="auto"/>
        <w:rPr>
          <w:rFonts w:ascii="Times New Roman" w:eastAsia="Times New Roman" w:hAnsi="Times New Roman" w:cs="Times New Roman"/>
        </w:rPr>
      </w:pPr>
      <w:r>
        <w:rPr>
          <w:rFonts w:ascii="Times New Roman" w:eastAsia="Times New Roman" w:hAnsi="Times New Roman" w:cs="Times New Roman"/>
        </w:rPr>
        <w:t>Age</w:t>
      </w:r>
    </w:p>
    <w:p w14:paraId="0E0BC35F" w14:textId="77777777" w:rsidR="003032A7" w:rsidRDefault="0005187A">
      <w:pPr>
        <w:numPr>
          <w:ilvl w:val="1"/>
          <w:numId w:val="3"/>
        </w:numPr>
        <w:spacing w:line="259" w:lineRule="auto"/>
        <w:rPr>
          <w:rFonts w:ascii="Times New Roman" w:eastAsia="Times New Roman" w:hAnsi="Times New Roman" w:cs="Times New Roman"/>
        </w:rPr>
      </w:pPr>
      <w:r>
        <w:rPr>
          <w:rFonts w:ascii="Times New Roman" w:eastAsia="Times New Roman" w:hAnsi="Times New Roman" w:cs="Times New Roman"/>
        </w:rPr>
        <w:t>Professional Expertise</w:t>
      </w:r>
    </w:p>
    <w:p w14:paraId="7452C556" w14:textId="77777777" w:rsidR="003032A7" w:rsidRDefault="0005187A">
      <w:pPr>
        <w:numPr>
          <w:ilvl w:val="1"/>
          <w:numId w:val="3"/>
        </w:numPr>
        <w:spacing w:line="259" w:lineRule="auto"/>
        <w:rPr>
          <w:rFonts w:ascii="Times New Roman" w:eastAsia="Times New Roman" w:hAnsi="Times New Roman" w:cs="Times New Roman"/>
        </w:rPr>
      </w:pPr>
      <w:r>
        <w:rPr>
          <w:rFonts w:ascii="Times New Roman" w:eastAsia="Times New Roman" w:hAnsi="Times New Roman" w:cs="Times New Roman"/>
        </w:rPr>
        <w:t>Assigned Location</w:t>
      </w:r>
    </w:p>
    <w:p w14:paraId="55E68F62" w14:textId="50D6833C" w:rsidR="1D81C54F" w:rsidRDefault="1D81C54F" w:rsidP="567C7738">
      <w:pPr>
        <w:numPr>
          <w:ilvl w:val="1"/>
          <w:numId w:val="3"/>
        </w:numPr>
        <w:spacing w:line="259" w:lineRule="auto"/>
        <w:rPr>
          <w:ins w:id="172" w:author="Richard Ogniewski" w:date="2022-11-19T15:02:00Z"/>
          <w:rFonts w:ascii="Times New Roman" w:eastAsia="Times New Roman" w:hAnsi="Times New Roman" w:cs="Times New Roman"/>
        </w:rPr>
      </w:pPr>
      <w:r w:rsidRPr="567C7738">
        <w:rPr>
          <w:rFonts w:ascii="Times New Roman" w:eastAsia="Times New Roman" w:hAnsi="Times New Roman" w:cs="Times New Roman"/>
        </w:rPr>
        <w:t>Certification for this type of support (if any)</w:t>
      </w:r>
    </w:p>
    <w:p w14:paraId="44E12992" w14:textId="13FCCD01" w:rsidR="567C7738" w:rsidRDefault="567C7738" w:rsidP="567C7738">
      <w:pPr>
        <w:spacing w:line="259" w:lineRule="auto"/>
        <w:rPr>
          <w:rFonts w:ascii="Times New Roman" w:eastAsia="Times New Roman" w:hAnsi="Times New Roman" w:cs="Times New Roman"/>
        </w:rPr>
      </w:pPr>
    </w:p>
    <w:p w14:paraId="357178ED" w14:textId="77777777" w:rsidR="003032A7" w:rsidRDefault="0005187A">
      <w:pPr>
        <w:pStyle w:val="Heading3"/>
        <w:numPr>
          <w:ilvl w:val="0"/>
          <w:numId w:val="3"/>
        </w:numPr>
        <w:spacing w:before="0"/>
      </w:pPr>
      <w:bookmarkStart w:id="173" w:name="_Toc119616788"/>
      <w:bookmarkStart w:id="174" w:name="_Toc1239037518"/>
      <w:r>
        <w:t>Individuals Processed</w:t>
      </w:r>
      <w:bookmarkEnd w:id="173"/>
      <w:bookmarkEnd w:id="174"/>
    </w:p>
    <w:p w14:paraId="5D38E214" w14:textId="6BC573D3" w:rsidR="003032A7" w:rsidRDefault="1D81C54F">
      <w:pPr>
        <w:spacing w:before="40" w:line="259" w:lineRule="auto"/>
        <w:ind w:left="720"/>
        <w:rPr>
          <w:rFonts w:ascii="Times New Roman" w:eastAsia="Times New Roman" w:hAnsi="Times New Roman" w:cs="Times New Roman"/>
        </w:rPr>
      </w:pPr>
      <w:r w:rsidRPr="567C7738">
        <w:rPr>
          <w:rFonts w:ascii="Times New Roman" w:eastAsia="Times New Roman" w:hAnsi="Times New Roman" w:cs="Times New Roman"/>
        </w:rPr>
        <w:t xml:space="preserve">All individuals found in the search area must be identified and “processed” according to Appendix A flow. At the end of each individual process a determination </w:t>
      </w:r>
      <w:proofErr w:type="spellStart"/>
      <w:r w:rsidRPr="567C7738">
        <w:rPr>
          <w:rFonts w:ascii="Times New Roman" w:eastAsia="Times New Roman" w:hAnsi="Times New Roman" w:cs="Times New Roman"/>
        </w:rPr>
        <w:t>is</w:t>
      </w:r>
      <w:del w:id="175" w:author="Richard Ogniewski" w:date="2022-11-19T15:03:00Z">
        <w:r w:rsidR="0005187A" w:rsidRPr="567C7738" w:rsidDel="1D81C54F">
          <w:rPr>
            <w:rFonts w:ascii="Times New Roman" w:eastAsia="Times New Roman" w:hAnsi="Times New Roman" w:cs="Times New Roman"/>
          </w:rPr>
          <w:delText xml:space="preserve"> done </w:delText>
        </w:r>
      </w:del>
      <w:ins w:id="176" w:author="Richard Ogniewski" w:date="2022-11-19T15:03:00Z">
        <w:r w:rsidR="1EF220B8" w:rsidRPr="567C7738">
          <w:rPr>
            <w:rFonts w:ascii="Times New Roman" w:eastAsia="Times New Roman" w:hAnsi="Times New Roman" w:cs="Times New Roman"/>
          </w:rPr>
          <w:t>made</w:t>
        </w:r>
        <w:proofErr w:type="spellEnd"/>
        <w:r w:rsidR="1EF220B8" w:rsidRPr="567C7738">
          <w:rPr>
            <w:rFonts w:ascii="Times New Roman" w:eastAsia="Times New Roman" w:hAnsi="Times New Roman" w:cs="Times New Roman"/>
          </w:rPr>
          <w:t xml:space="preserve"> </w:t>
        </w:r>
      </w:ins>
      <w:r w:rsidRPr="567C7738">
        <w:rPr>
          <w:rFonts w:ascii="Times New Roman" w:eastAsia="Times New Roman" w:hAnsi="Times New Roman" w:cs="Times New Roman"/>
        </w:rPr>
        <w:t xml:space="preserve">as to the condition of the individual. This table will identify </w:t>
      </w:r>
      <w:del w:id="177" w:author="Richard Ogniewski" w:date="2022-11-19T15:04:00Z">
        <w:r w:rsidR="0005187A" w:rsidRPr="567C7738" w:rsidDel="1D81C54F">
          <w:rPr>
            <w:rFonts w:ascii="Times New Roman" w:eastAsia="Times New Roman" w:hAnsi="Times New Roman" w:cs="Times New Roman"/>
          </w:rPr>
          <w:delText xml:space="preserve">the </w:delText>
        </w:r>
      </w:del>
      <w:ins w:id="178" w:author="Richard Ogniewski" w:date="2022-11-19T15:04:00Z">
        <w:r w:rsidR="2558B71C" w:rsidRPr="567C7738">
          <w:rPr>
            <w:rFonts w:ascii="Times New Roman" w:eastAsia="Times New Roman" w:hAnsi="Times New Roman" w:cs="Times New Roman"/>
          </w:rPr>
          <w:t xml:space="preserve"> each </w:t>
        </w:r>
      </w:ins>
      <w:del w:id="179" w:author="Richard Ogniewski" w:date="2022-11-19T15:04:00Z">
        <w:r w:rsidR="0005187A" w:rsidRPr="567C7738" w:rsidDel="1D81C54F">
          <w:rPr>
            <w:rFonts w:ascii="Times New Roman" w:eastAsia="Times New Roman" w:hAnsi="Times New Roman" w:cs="Times New Roman"/>
          </w:rPr>
          <w:delText>individual</w:delText>
        </w:r>
      </w:del>
      <w:ins w:id="180" w:author="Richard Ogniewski" w:date="2022-11-19T15:04:00Z">
        <w:r w:rsidR="5D9705E9" w:rsidRPr="567C7738">
          <w:rPr>
            <w:rFonts w:ascii="Times New Roman" w:eastAsia="Times New Roman" w:hAnsi="Times New Roman" w:cs="Times New Roman"/>
          </w:rPr>
          <w:t>individual</w:t>
        </w:r>
      </w:ins>
      <w:del w:id="181" w:author="Richard Ogniewski" w:date="2022-11-19T15:04:00Z">
        <w:r w:rsidR="0005187A" w:rsidRPr="567C7738" w:rsidDel="1D81C54F">
          <w:rPr>
            <w:rFonts w:ascii="Times New Roman" w:eastAsia="Times New Roman" w:hAnsi="Times New Roman" w:cs="Times New Roman"/>
          </w:rPr>
          <w:delText>s</w:delText>
        </w:r>
      </w:del>
      <w:r w:rsidRPr="567C7738">
        <w:rPr>
          <w:rFonts w:ascii="Times New Roman" w:eastAsia="Times New Roman" w:hAnsi="Times New Roman" w:cs="Times New Roman"/>
        </w:rPr>
        <w:t xml:space="preserve">, </w:t>
      </w:r>
      <w:ins w:id="182" w:author="Richard Ogniewski" w:date="2022-11-19T15:04:00Z">
        <w:r w:rsidR="62E0B6F2" w:rsidRPr="567C7738">
          <w:rPr>
            <w:rFonts w:ascii="Times New Roman" w:eastAsia="Times New Roman" w:hAnsi="Times New Roman" w:cs="Times New Roman"/>
          </w:rPr>
          <w:t xml:space="preserve">the </w:t>
        </w:r>
      </w:ins>
      <w:r w:rsidRPr="567C7738">
        <w:rPr>
          <w:rFonts w:ascii="Times New Roman" w:eastAsia="Times New Roman" w:hAnsi="Times New Roman" w:cs="Times New Roman"/>
        </w:rPr>
        <w:t xml:space="preserve">location where found, date of processing, step-by-step of the process (who, </w:t>
      </w:r>
      <w:r w:rsidR="37E4D9F6" w:rsidRPr="567C7738">
        <w:rPr>
          <w:rFonts w:ascii="Times New Roman" w:eastAsia="Times New Roman" w:hAnsi="Times New Roman" w:cs="Times New Roman"/>
        </w:rPr>
        <w:t xml:space="preserve">where, </w:t>
      </w:r>
      <w:r w:rsidRPr="567C7738">
        <w:rPr>
          <w:rFonts w:ascii="Times New Roman" w:eastAsia="Times New Roman" w:hAnsi="Times New Roman" w:cs="Times New Roman"/>
        </w:rPr>
        <w:t>date/time stamp). The data captured includes:</w:t>
      </w:r>
    </w:p>
    <w:p w14:paraId="6A460C21" w14:textId="77777777" w:rsidR="003032A7" w:rsidRDefault="0005187A">
      <w:pPr>
        <w:numPr>
          <w:ilvl w:val="1"/>
          <w:numId w:val="3"/>
        </w:numPr>
        <w:spacing w:line="259" w:lineRule="auto"/>
        <w:rPr>
          <w:rFonts w:ascii="Times New Roman" w:eastAsia="Times New Roman" w:hAnsi="Times New Roman" w:cs="Times New Roman"/>
        </w:rPr>
      </w:pPr>
      <w:r>
        <w:rPr>
          <w:rFonts w:ascii="Times New Roman" w:eastAsia="Times New Roman" w:hAnsi="Times New Roman" w:cs="Times New Roman"/>
        </w:rPr>
        <w:t>First name</w:t>
      </w:r>
    </w:p>
    <w:p w14:paraId="1C4C394A" w14:textId="77777777" w:rsidR="003032A7" w:rsidRDefault="0005187A">
      <w:pPr>
        <w:numPr>
          <w:ilvl w:val="1"/>
          <w:numId w:val="3"/>
        </w:numPr>
        <w:spacing w:line="259" w:lineRule="auto"/>
        <w:rPr>
          <w:rFonts w:ascii="Times New Roman" w:eastAsia="Times New Roman" w:hAnsi="Times New Roman" w:cs="Times New Roman"/>
        </w:rPr>
      </w:pPr>
      <w:r>
        <w:rPr>
          <w:rFonts w:ascii="Times New Roman" w:eastAsia="Times New Roman" w:hAnsi="Times New Roman" w:cs="Times New Roman"/>
        </w:rPr>
        <w:t>Last name</w:t>
      </w:r>
    </w:p>
    <w:p w14:paraId="333E838E" w14:textId="77777777" w:rsidR="003032A7" w:rsidRDefault="0005187A">
      <w:pPr>
        <w:numPr>
          <w:ilvl w:val="1"/>
          <w:numId w:val="3"/>
        </w:numPr>
        <w:spacing w:line="259" w:lineRule="auto"/>
        <w:rPr>
          <w:rFonts w:ascii="Times New Roman" w:eastAsia="Times New Roman" w:hAnsi="Times New Roman" w:cs="Times New Roman"/>
        </w:rPr>
      </w:pPr>
      <w:r>
        <w:rPr>
          <w:rFonts w:ascii="Times New Roman" w:eastAsia="Times New Roman" w:hAnsi="Times New Roman" w:cs="Times New Roman"/>
        </w:rPr>
        <w:t>Age</w:t>
      </w:r>
    </w:p>
    <w:p w14:paraId="0049B6DB" w14:textId="77777777" w:rsidR="003032A7" w:rsidRDefault="0005187A">
      <w:pPr>
        <w:numPr>
          <w:ilvl w:val="1"/>
          <w:numId w:val="3"/>
        </w:numPr>
        <w:spacing w:line="259" w:lineRule="auto"/>
        <w:rPr>
          <w:rFonts w:ascii="Times New Roman" w:eastAsia="Times New Roman" w:hAnsi="Times New Roman" w:cs="Times New Roman"/>
        </w:rPr>
      </w:pPr>
      <w:r>
        <w:rPr>
          <w:rFonts w:ascii="Times New Roman" w:eastAsia="Times New Roman" w:hAnsi="Times New Roman" w:cs="Times New Roman"/>
        </w:rPr>
        <w:t>Related Disaster: Foreign key (Disaster Identification)</w:t>
      </w:r>
    </w:p>
    <w:p w14:paraId="26F8A1FD" w14:textId="77777777" w:rsidR="003032A7" w:rsidRDefault="0005187A">
      <w:pPr>
        <w:numPr>
          <w:ilvl w:val="1"/>
          <w:numId w:val="3"/>
        </w:numPr>
        <w:spacing w:line="259" w:lineRule="auto"/>
        <w:rPr>
          <w:rFonts w:ascii="Times New Roman" w:eastAsia="Times New Roman" w:hAnsi="Times New Roman" w:cs="Times New Roman"/>
        </w:rPr>
      </w:pPr>
      <w:r>
        <w:rPr>
          <w:rFonts w:ascii="Times New Roman" w:eastAsia="Times New Roman" w:hAnsi="Times New Roman" w:cs="Times New Roman"/>
        </w:rPr>
        <w:t>Location found: foreign key (Searched Locations)</w:t>
      </w:r>
    </w:p>
    <w:p w14:paraId="2B6B23C1" w14:textId="77777777" w:rsidR="003032A7" w:rsidRDefault="0005187A">
      <w:pPr>
        <w:numPr>
          <w:ilvl w:val="1"/>
          <w:numId w:val="3"/>
        </w:numPr>
        <w:spacing w:line="259" w:lineRule="auto"/>
        <w:rPr>
          <w:rFonts w:ascii="Times New Roman" w:eastAsia="Times New Roman" w:hAnsi="Times New Roman" w:cs="Times New Roman"/>
        </w:rPr>
      </w:pPr>
      <w:r>
        <w:rPr>
          <w:rFonts w:ascii="Times New Roman" w:eastAsia="Times New Roman" w:hAnsi="Times New Roman" w:cs="Times New Roman"/>
        </w:rPr>
        <w:t>Step by step of the process and the name of personnel who performed the processing as well as date/time of service</w:t>
      </w:r>
    </w:p>
    <w:p w14:paraId="484777DB" w14:textId="77777777" w:rsidR="003032A7" w:rsidRDefault="0005187A">
      <w:pPr>
        <w:numPr>
          <w:ilvl w:val="1"/>
          <w:numId w:val="3"/>
        </w:numPr>
        <w:spacing w:line="259" w:lineRule="auto"/>
        <w:rPr>
          <w:rFonts w:ascii="Times New Roman" w:eastAsia="Times New Roman" w:hAnsi="Times New Roman" w:cs="Times New Roman"/>
        </w:rPr>
      </w:pPr>
      <w:r>
        <w:rPr>
          <w:rFonts w:ascii="Times New Roman" w:eastAsia="Times New Roman" w:hAnsi="Times New Roman" w:cs="Times New Roman"/>
        </w:rPr>
        <w:t>Disposition (Minor, Immediate, Delayed, Dead)</w:t>
      </w:r>
    </w:p>
    <w:p w14:paraId="78CDF71A" w14:textId="77777777" w:rsidR="003032A7" w:rsidRDefault="0005187A">
      <w:pPr>
        <w:numPr>
          <w:ilvl w:val="1"/>
          <w:numId w:val="3"/>
        </w:numPr>
        <w:spacing w:after="160" w:line="259" w:lineRule="auto"/>
        <w:rPr>
          <w:rFonts w:ascii="Times New Roman" w:eastAsia="Times New Roman" w:hAnsi="Times New Roman" w:cs="Times New Roman"/>
        </w:rPr>
      </w:pPr>
      <w:r>
        <w:rPr>
          <w:rFonts w:ascii="Times New Roman" w:eastAsia="Times New Roman" w:hAnsi="Times New Roman" w:cs="Times New Roman"/>
        </w:rPr>
        <w:t>Assigned location: foreign key (Searched Locations)</w:t>
      </w:r>
    </w:p>
    <w:p w14:paraId="108DABE4" w14:textId="77777777" w:rsidR="003032A7" w:rsidRDefault="003032A7">
      <w:pPr>
        <w:spacing w:after="160" w:line="259" w:lineRule="auto"/>
        <w:rPr>
          <w:rFonts w:ascii="Times New Roman" w:eastAsia="Times New Roman" w:hAnsi="Times New Roman" w:cs="Times New Roman"/>
        </w:rPr>
      </w:pPr>
    </w:p>
    <w:p w14:paraId="2607FEA8" w14:textId="77777777" w:rsidR="003032A7" w:rsidRDefault="1D81C54F">
      <w:pPr>
        <w:pStyle w:val="Heading1"/>
      </w:pPr>
      <w:bookmarkStart w:id="183" w:name="_Toc119616789"/>
      <w:bookmarkStart w:id="184" w:name="_Toc155119514"/>
      <w:r>
        <w:t>SYSTEM FEATURES</w:t>
      </w:r>
      <w:bookmarkEnd w:id="183"/>
      <w:bookmarkEnd w:id="184"/>
    </w:p>
    <w:p w14:paraId="1BC128AF" w14:textId="77777777" w:rsidR="003032A7" w:rsidRDefault="0005187A">
      <w:pPr>
        <w:rPr>
          <w:rFonts w:ascii="Times New Roman" w:eastAsia="Times New Roman" w:hAnsi="Times New Roman" w:cs="Times New Roman"/>
        </w:rPr>
      </w:pPr>
      <w:r>
        <w:rPr>
          <w:rFonts w:ascii="Times New Roman" w:eastAsia="Times New Roman" w:hAnsi="Times New Roman" w:cs="Times New Roman"/>
        </w:rPr>
        <w:t>As previously mentioned, the features in this app include Damage Assessment, Personnel Resources Sign-In, Incident/Assignment Tracking Log, Briefing Assignment, Victim Treatment Area Record, and Communications Log.</w:t>
      </w:r>
    </w:p>
    <w:p w14:paraId="5C427726" w14:textId="77777777" w:rsidR="003032A7" w:rsidRDefault="003032A7">
      <w:pPr>
        <w:rPr>
          <w:rFonts w:ascii="Times New Roman" w:eastAsia="Times New Roman" w:hAnsi="Times New Roman" w:cs="Times New Roman"/>
          <w:color w:val="4A86E8"/>
        </w:rPr>
      </w:pPr>
    </w:p>
    <w:p w14:paraId="2C7F6E9C" w14:textId="1647FD95" w:rsidR="00E22D44" w:rsidRDefault="00E22D44" w:rsidP="00E22D44">
      <w:pPr>
        <w:pStyle w:val="Heading2"/>
        <w:rPr>
          <w:ins w:id="185" w:author="Elie Tannouri" w:date="2022-11-17T16:42:00Z"/>
        </w:rPr>
      </w:pPr>
      <w:bookmarkStart w:id="186" w:name="_Toc119616790"/>
      <w:bookmarkStart w:id="187" w:name="_Toc1069398246"/>
      <w:ins w:id="188" w:author="Elie Tannouri" w:date="2022-11-17T16:42:00Z">
        <w:r>
          <w:t>CATASTROPHE IDENTIFICATION</w:t>
        </w:r>
        <w:bookmarkEnd w:id="186"/>
        <w:bookmarkEnd w:id="187"/>
      </w:ins>
    </w:p>
    <w:p w14:paraId="2FC32D84" w14:textId="26D81427" w:rsidR="00E22D44" w:rsidRDefault="00E22D44" w:rsidP="00E22D44">
      <w:pPr>
        <w:rPr>
          <w:ins w:id="189" w:author="Elie Tannouri" w:date="2022-11-17T16:42:00Z"/>
          <w:rFonts w:ascii="Times New Roman" w:eastAsia="Times New Roman" w:hAnsi="Times New Roman" w:cs="Times New Roman"/>
          <w:i/>
          <w:color w:val="980000"/>
        </w:rPr>
      </w:pPr>
      <w:ins w:id="190" w:author="Elie Tannouri" w:date="2022-11-17T16:43:00Z">
        <w:r>
          <w:rPr>
            <w:rFonts w:ascii="Times New Roman" w:eastAsia="Times New Roman" w:hAnsi="Times New Roman" w:cs="Times New Roman"/>
            <w:i/>
            <w:color w:val="980000"/>
          </w:rPr>
          <w:t>This is the starting point for tracking any activities, mainly because the catast</w:t>
        </w:r>
      </w:ins>
      <w:ins w:id="191" w:author="Elie Tannouri" w:date="2022-11-17T16:44:00Z">
        <w:r>
          <w:rPr>
            <w:rFonts w:ascii="Times New Roman" w:eastAsia="Times New Roman" w:hAnsi="Times New Roman" w:cs="Times New Roman"/>
            <w:i/>
            <w:color w:val="980000"/>
          </w:rPr>
          <w:t>rophe is the trigger point for determining locations, responses, and volunteers, as well as victims.</w:t>
        </w:r>
      </w:ins>
    </w:p>
    <w:p w14:paraId="0EF1D762" w14:textId="77777777" w:rsidR="00E22D44" w:rsidRDefault="00E22D44">
      <w:pPr>
        <w:pStyle w:val="Heading2"/>
        <w:rPr>
          <w:ins w:id="192" w:author="Elie Tannouri" w:date="2022-11-17T16:42:00Z"/>
        </w:rPr>
      </w:pPr>
    </w:p>
    <w:p w14:paraId="7CE1C1C5" w14:textId="1AC83DA6" w:rsidR="003032A7" w:rsidRDefault="0005187A">
      <w:pPr>
        <w:pStyle w:val="Heading2"/>
      </w:pPr>
      <w:bookmarkStart w:id="193" w:name="_Toc119616791"/>
      <w:bookmarkStart w:id="194" w:name="_Toc1582375421"/>
      <w:r>
        <w:t>DAMAGE ASSESSMENT</w:t>
      </w:r>
      <w:bookmarkEnd w:id="193"/>
      <w:bookmarkEnd w:id="194"/>
    </w:p>
    <w:p w14:paraId="3B874085" w14:textId="77777777" w:rsidR="000F6A95" w:rsidRDefault="001C1DDB" w:rsidP="000F6A95">
      <w:pPr>
        <w:rPr>
          <w:ins w:id="195" w:author="Elie Tannouri" w:date="2022-11-17T22:45:00Z"/>
          <w:rFonts w:ascii="Times New Roman" w:eastAsia="Times New Roman" w:hAnsi="Times New Roman" w:cs="Times New Roman"/>
          <w:i/>
          <w:color w:val="980000"/>
        </w:rPr>
      </w:pPr>
      <w:bookmarkStart w:id="196" w:name="_Hlk119055598"/>
      <w:ins w:id="197" w:author="Elie Tannouri" w:date="2022-11-17T22:40:00Z">
        <w:r>
          <w:rPr>
            <w:rFonts w:ascii="Times New Roman" w:eastAsia="Times New Roman" w:hAnsi="Times New Roman" w:cs="Times New Roman"/>
            <w:i/>
            <w:color w:val="980000"/>
          </w:rPr>
          <w:t xml:space="preserve">Damage assessment relates to any </w:t>
        </w:r>
      </w:ins>
      <w:ins w:id="198" w:author="Elie Tannouri" w:date="2022-11-17T22:41:00Z">
        <w:r>
          <w:rPr>
            <w:rFonts w:ascii="Times New Roman" w:eastAsia="Times New Roman" w:hAnsi="Times New Roman" w:cs="Times New Roman"/>
            <w:i/>
            <w:color w:val="980000"/>
          </w:rPr>
          <w:t>structures (commercial, residential, parks) that were impacted by the disaster.</w:t>
        </w:r>
      </w:ins>
      <w:ins w:id="199" w:author="Elie Tannouri" w:date="2022-11-17T22:43:00Z">
        <w:r w:rsidR="000F6A95">
          <w:rPr>
            <w:rFonts w:ascii="Times New Roman" w:eastAsia="Times New Roman" w:hAnsi="Times New Roman" w:cs="Times New Roman"/>
            <w:i/>
            <w:color w:val="980000"/>
          </w:rPr>
          <w:t xml:space="preserve"> This is completed by certified personnel as they tra</w:t>
        </w:r>
      </w:ins>
      <w:ins w:id="200" w:author="Elie Tannouri" w:date="2022-11-17T22:44:00Z">
        <w:r w:rsidR="000F6A95">
          <w:rPr>
            <w:rFonts w:ascii="Times New Roman" w:eastAsia="Times New Roman" w:hAnsi="Times New Roman" w:cs="Times New Roman"/>
            <w:i/>
            <w:color w:val="980000"/>
          </w:rPr>
          <w:t>vel through the area to the staging location. It also provides a summary of overall hazards in selected areas, including: fires, utility hazards (ga</w:t>
        </w:r>
      </w:ins>
      <w:ins w:id="201" w:author="Elie Tannouri" w:date="2022-11-17T22:45:00Z">
        <w:r w:rsidR="000F6A95">
          <w:rPr>
            <w:rFonts w:ascii="Times New Roman" w:eastAsia="Times New Roman" w:hAnsi="Times New Roman" w:cs="Times New Roman"/>
            <w:i/>
            <w:color w:val="980000"/>
          </w:rPr>
          <w:t>s, electric), and structural damage</w:t>
        </w:r>
      </w:ins>
    </w:p>
    <w:p w14:paraId="637FF87A" w14:textId="0966FFFE" w:rsidR="003C454B" w:rsidRDefault="003C454B">
      <w:pPr>
        <w:rPr>
          <w:rFonts w:ascii="Times New Roman" w:eastAsia="Times New Roman" w:hAnsi="Times New Roman" w:cs="Times New Roman"/>
          <w:i/>
          <w:color w:val="980000"/>
        </w:rPr>
      </w:pPr>
      <w:del w:id="202" w:author="Elie Tannouri" w:date="2022-11-17T22:40:00Z">
        <w:r w:rsidDel="001C1DDB">
          <w:rPr>
            <w:rFonts w:ascii="Times New Roman" w:eastAsia="Times New Roman" w:hAnsi="Times New Roman" w:cs="Times New Roman"/>
            <w:i/>
            <w:color w:val="980000"/>
          </w:rPr>
          <w:delText>We will update this</w:delText>
        </w:r>
      </w:del>
    </w:p>
    <w:bookmarkEnd w:id="196"/>
    <w:p w14:paraId="00FB729C" w14:textId="7F25AD8D" w:rsidR="003032A7" w:rsidRPr="003C454B" w:rsidRDefault="003C454B">
      <w:pPr>
        <w:rPr>
          <w:rFonts w:ascii="Times New Roman" w:eastAsia="Times New Roman" w:hAnsi="Times New Roman" w:cs="Times New Roman"/>
          <w:i/>
          <w:color w:val="980000"/>
        </w:rPr>
      </w:pPr>
      <w:r>
        <w:rPr>
          <w:rFonts w:ascii="Times New Roman" w:eastAsia="Times New Roman" w:hAnsi="Times New Roman" w:cs="Times New Roman"/>
          <w:i/>
          <w:color w:val="980000"/>
        </w:rPr>
        <w:t xml:space="preserve"> </w:t>
      </w:r>
    </w:p>
    <w:p w14:paraId="49688797" w14:textId="56908354" w:rsidR="003032A7" w:rsidDel="000F6A95" w:rsidRDefault="0005187A">
      <w:pPr>
        <w:pStyle w:val="Heading2"/>
        <w:rPr>
          <w:del w:id="203" w:author="Elie Tannouri" w:date="2022-11-17T22:46:00Z"/>
        </w:rPr>
      </w:pPr>
      <w:bookmarkStart w:id="204" w:name="_Toc119616792"/>
      <w:bookmarkStart w:id="205" w:name="_Toc1500884421"/>
      <w:r>
        <w:t xml:space="preserve">PERSONNEL RESOURCES </w:t>
      </w:r>
      <w:del w:id="206" w:author="Elie Tannouri" w:date="2022-11-17T22:46:00Z">
        <w:r>
          <w:delText>SIGN-IN</w:delText>
        </w:r>
        <w:bookmarkEnd w:id="204"/>
        <w:bookmarkEnd w:id="205"/>
      </w:del>
    </w:p>
    <w:p w14:paraId="65EF92AB" w14:textId="42DE4849" w:rsidR="000F6A95" w:rsidRPr="000F6A95" w:rsidRDefault="000F6A95">
      <w:pPr>
        <w:rPr>
          <w:ins w:id="207" w:author="Elie Tannouri" w:date="2022-11-17T22:46:00Z"/>
        </w:rPr>
        <w:pPrChange w:id="208" w:author="Elie Tannouri" w:date="2022-11-17T22:46:00Z">
          <w:pPr>
            <w:pStyle w:val="Heading2"/>
          </w:pPr>
        </w:pPrChange>
      </w:pPr>
      <w:ins w:id="209" w:author="Elie Tannouri" w:date="2022-11-17T22:46:00Z">
        <w:r>
          <w:t xml:space="preserve">The roster of personnel resources refers to the </w:t>
        </w:r>
      </w:ins>
      <w:ins w:id="210" w:author="Elie Tannouri" w:date="2022-11-17T22:47:00Z">
        <w:r>
          <w:t xml:space="preserve">information about the CERT members, such as: name, age, type of training, their expertise. This information is needed to </w:t>
        </w:r>
      </w:ins>
      <w:ins w:id="211" w:author="Elie Tannouri" w:date="2022-11-17T22:48:00Z">
        <w:r>
          <w:t xml:space="preserve">ensure that qualified  personnel are handling </w:t>
        </w:r>
      </w:ins>
      <w:ins w:id="212" w:author="Elie Tannouri" w:date="2022-11-17T22:49:00Z">
        <w:r>
          <w:t xml:space="preserve">affected individuals. </w:t>
        </w:r>
      </w:ins>
    </w:p>
    <w:p w14:paraId="133279BD" w14:textId="18A6ED6B" w:rsidR="000F6A95" w:rsidRDefault="000F6A95">
      <w:pPr>
        <w:pStyle w:val="Heading2"/>
        <w:rPr>
          <w:ins w:id="213" w:author="Elie Tannouri" w:date="2022-11-17T22:46:00Z"/>
          <w:shd w:val="clear" w:color="auto" w:fill="D3E5BD"/>
          <w:lang w:val="en-US"/>
        </w:rPr>
        <w:pPrChange w:id="214" w:author="Elie Tannouri" w:date="2022-11-17T22:46:00Z">
          <w:pPr>
            <w:spacing w:line="240" w:lineRule="auto"/>
          </w:pPr>
        </w:pPrChange>
      </w:pPr>
    </w:p>
    <w:p w14:paraId="4A26792F" w14:textId="173C531C" w:rsidR="003032A7" w:rsidRPr="003C454B" w:rsidDel="000F6A95" w:rsidRDefault="003C454B">
      <w:pPr>
        <w:rPr>
          <w:del w:id="215" w:author="Elie Tannouri" w:date="2022-11-17T22:49:00Z"/>
          <w:rFonts w:ascii="Times New Roman" w:eastAsia="Times New Roman" w:hAnsi="Times New Roman" w:cs="Times New Roman"/>
          <w:i/>
          <w:color w:val="980000"/>
        </w:rPr>
      </w:pPr>
      <w:del w:id="216" w:author="Elie Tannouri" w:date="2022-11-17T22:49:00Z">
        <w:r w:rsidRPr="003C454B" w:rsidDel="000F6A95">
          <w:rPr>
            <w:rFonts w:ascii="Times New Roman" w:eastAsia="Times New Roman" w:hAnsi="Times New Roman" w:cs="Times New Roman"/>
            <w:i/>
            <w:color w:val="980000"/>
          </w:rPr>
          <w:delText>We will update this</w:delText>
        </w:r>
        <w:r w:rsidDel="000F6A95">
          <w:rPr>
            <w:rFonts w:ascii="Times New Roman" w:eastAsia="Times New Roman" w:hAnsi="Times New Roman" w:cs="Times New Roman"/>
            <w:i/>
            <w:color w:val="980000"/>
          </w:rPr>
          <w:delText>.</w:delText>
        </w:r>
      </w:del>
    </w:p>
    <w:p w14:paraId="4103D066" w14:textId="77777777" w:rsidR="003032A7" w:rsidRDefault="003032A7">
      <w:pPr>
        <w:rPr>
          <w:rFonts w:ascii="Times New Roman" w:eastAsia="Times New Roman" w:hAnsi="Times New Roman" w:cs="Times New Roman"/>
        </w:rPr>
      </w:pPr>
    </w:p>
    <w:p w14:paraId="4A5EA81B" w14:textId="77777777" w:rsidR="003032A7" w:rsidRDefault="0005187A">
      <w:pPr>
        <w:pStyle w:val="Heading2"/>
      </w:pPr>
      <w:bookmarkStart w:id="217" w:name="_Toc119616793"/>
      <w:bookmarkStart w:id="218" w:name="_Toc1252833755"/>
      <w:r>
        <w:t>INCIDENT/ASSIGNMENT TRACKING LOG</w:t>
      </w:r>
      <w:bookmarkEnd w:id="217"/>
      <w:bookmarkEnd w:id="218"/>
    </w:p>
    <w:p w14:paraId="15D1F7F0" w14:textId="75E57865" w:rsidR="003C454B" w:rsidRPr="003C454B" w:rsidRDefault="00825AE8" w:rsidP="003C454B">
      <w:pPr>
        <w:rPr>
          <w:rFonts w:ascii="Times New Roman" w:eastAsia="Times New Roman" w:hAnsi="Times New Roman" w:cs="Times New Roman"/>
          <w:i/>
          <w:color w:val="980000"/>
        </w:rPr>
      </w:pPr>
      <w:ins w:id="219" w:author="Elie Tannouri" w:date="2022-11-17T22:53:00Z">
        <w:r>
          <w:rPr>
            <w:rFonts w:ascii="Times New Roman" w:eastAsia="Times New Roman" w:hAnsi="Times New Roman" w:cs="Times New Roman"/>
            <w:i/>
            <w:color w:val="980000"/>
          </w:rPr>
          <w:t>The delivery of this functionality is tentative. The inciden</w:t>
        </w:r>
      </w:ins>
      <w:ins w:id="220" w:author="Elie Tannouri" w:date="2022-11-17T22:54:00Z">
        <w:r>
          <w:rPr>
            <w:rFonts w:ascii="Times New Roman" w:eastAsia="Times New Roman" w:hAnsi="Times New Roman" w:cs="Times New Roman"/>
            <w:i/>
            <w:color w:val="980000"/>
          </w:rPr>
          <w:t xml:space="preserve">t tracking log provides </w:t>
        </w:r>
      </w:ins>
      <w:ins w:id="221" w:author="Elie Tannouri" w:date="2022-11-17T22:55:00Z">
        <w:r>
          <w:rPr>
            <w:rFonts w:ascii="Times New Roman" w:eastAsia="Times New Roman" w:hAnsi="Times New Roman" w:cs="Times New Roman"/>
            <w:i/>
            <w:color w:val="980000"/>
          </w:rPr>
          <w:t xml:space="preserve">daily </w:t>
        </w:r>
      </w:ins>
      <w:ins w:id="222" w:author="Elie Tannouri" w:date="2022-11-17T22:54:00Z">
        <w:r>
          <w:rPr>
            <w:rFonts w:ascii="Times New Roman" w:eastAsia="Times New Roman" w:hAnsi="Times New Roman" w:cs="Times New Roman"/>
            <w:i/>
            <w:color w:val="980000"/>
          </w:rPr>
          <w:t>details on the assignment, location, team, team-leader, start and end time</w:t>
        </w:r>
      </w:ins>
      <w:ins w:id="223" w:author="Elie Tannouri" w:date="2022-11-17T22:55:00Z">
        <w:r>
          <w:rPr>
            <w:rFonts w:ascii="Times New Roman" w:eastAsia="Times New Roman" w:hAnsi="Times New Roman" w:cs="Times New Roman"/>
            <w:i/>
            <w:color w:val="980000"/>
          </w:rPr>
          <w:t xml:space="preserve">. It identifies the multiple activities done by a team, and the results. </w:t>
        </w:r>
      </w:ins>
      <w:del w:id="224" w:author="Elie Tannouri" w:date="2022-11-17T22:56:00Z">
        <w:r w:rsidR="003C454B" w:rsidRPr="003C454B" w:rsidDel="00825AE8">
          <w:rPr>
            <w:rFonts w:ascii="Times New Roman" w:eastAsia="Times New Roman" w:hAnsi="Times New Roman" w:cs="Times New Roman"/>
            <w:i/>
            <w:color w:val="980000"/>
          </w:rPr>
          <w:delText>We will update this</w:delText>
        </w:r>
      </w:del>
    </w:p>
    <w:p w14:paraId="2C63DF7D" w14:textId="6489CEDE" w:rsidR="003032A7" w:rsidRDefault="0005187A">
      <w:pPr>
        <w:rPr>
          <w:rFonts w:ascii="Times New Roman" w:eastAsia="Times New Roman" w:hAnsi="Times New Roman" w:cs="Times New Roman"/>
          <w:color w:val="980000"/>
        </w:rPr>
      </w:pPr>
      <w:r>
        <w:rPr>
          <w:rFonts w:ascii="Times New Roman" w:eastAsia="Times New Roman" w:hAnsi="Times New Roman" w:cs="Times New Roman"/>
          <w:i/>
          <w:color w:val="980000"/>
        </w:rPr>
        <w:t>.</w:t>
      </w:r>
    </w:p>
    <w:p w14:paraId="0E81836C" w14:textId="160E6154" w:rsidR="003032A7" w:rsidDel="00825AE8" w:rsidRDefault="003032A7">
      <w:pPr>
        <w:rPr>
          <w:del w:id="225" w:author="Elie Tannouri" w:date="2022-11-17T22:56:00Z"/>
          <w:rFonts w:ascii="Times New Roman" w:eastAsia="Times New Roman" w:hAnsi="Times New Roman" w:cs="Times New Roman"/>
        </w:rPr>
      </w:pPr>
    </w:p>
    <w:p w14:paraId="199B84E1" w14:textId="3752FF0E" w:rsidR="003032A7" w:rsidDel="00825AE8" w:rsidRDefault="0005187A">
      <w:pPr>
        <w:pStyle w:val="Heading2"/>
        <w:rPr>
          <w:del w:id="226" w:author="Elie Tannouri" w:date="2022-11-17T22:56:00Z"/>
        </w:rPr>
      </w:pPr>
      <w:bookmarkStart w:id="227" w:name="_Toc119616794"/>
      <w:bookmarkStart w:id="228" w:name="_Toc1215868237"/>
      <w:del w:id="229" w:author="Elie Tannouri" w:date="2022-11-17T22:56:00Z">
        <w:r>
          <w:delText>BRIEFING ASSIGNMENT</w:delText>
        </w:r>
        <w:bookmarkEnd w:id="227"/>
        <w:bookmarkEnd w:id="228"/>
      </w:del>
    </w:p>
    <w:p w14:paraId="7E455984" w14:textId="2C980F9F" w:rsidR="003032A7" w:rsidDel="00825AE8" w:rsidRDefault="003C454B">
      <w:pPr>
        <w:rPr>
          <w:del w:id="230" w:author="Elie Tannouri" w:date="2022-11-17T22:56:00Z"/>
          <w:rFonts w:ascii="Times New Roman" w:eastAsia="Times New Roman" w:hAnsi="Times New Roman" w:cs="Times New Roman"/>
          <w:i/>
          <w:color w:val="980000"/>
        </w:rPr>
      </w:pPr>
      <w:del w:id="231" w:author="Elie Tannouri" w:date="2022-11-17T22:56:00Z">
        <w:r w:rsidRPr="003C454B" w:rsidDel="00825AE8">
          <w:rPr>
            <w:rFonts w:ascii="Times New Roman" w:eastAsia="Times New Roman" w:hAnsi="Times New Roman" w:cs="Times New Roman"/>
            <w:i/>
            <w:color w:val="980000"/>
          </w:rPr>
          <w:delText>We will update this</w:delText>
        </w:r>
        <w:r w:rsidDel="00825AE8">
          <w:rPr>
            <w:rFonts w:ascii="Times New Roman" w:eastAsia="Times New Roman" w:hAnsi="Times New Roman" w:cs="Times New Roman"/>
            <w:i/>
            <w:color w:val="980000"/>
          </w:rPr>
          <w:delText>.</w:delText>
        </w:r>
      </w:del>
    </w:p>
    <w:p w14:paraId="45881C7B" w14:textId="77777777" w:rsidR="003032A7" w:rsidRDefault="003032A7">
      <w:pPr>
        <w:rPr>
          <w:rFonts w:ascii="Times New Roman" w:eastAsia="Times New Roman" w:hAnsi="Times New Roman" w:cs="Times New Roman"/>
        </w:rPr>
      </w:pPr>
    </w:p>
    <w:p w14:paraId="11B97A85" w14:textId="77777777" w:rsidR="003032A7" w:rsidRDefault="0005187A">
      <w:pPr>
        <w:pStyle w:val="Heading2"/>
      </w:pPr>
      <w:bookmarkStart w:id="232" w:name="_Toc119616795"/>
      <w:bookmarkStart w:id="233" w:name="_Toc1937635436"/>
      <w:r>
        <w:t>VICTIM TREATMENT AREA RECORD</w:t>
      </w:r>
      <w:bookmarkEnd w:id="232"/>
      <w:bookmarkEnd w:id="233"/>
    </w:p>
    <w:p w14:paraId="139E0002" w14:textId="06361ED9" w:rsidR="003032A7" w:rsidRDefault="00825AE8" w:rsidP="00825AE8">
      <w:pPr>
        <w:rPr>
          <w:rFonts w:ascii="Times New Roman" w:eastAsia="Times New Roman" w:hAnsi="Times New Roman" w:cs="Times New Roman"/>
          <w:i/>
          <w:color w:val="980000"/>
        </w:rPr>
      </w:pPr>
      <w:ins w:id="234" w:author="Elie Tannouri" w:date="2022-11-17T22:57:00Z">
        <w:r>
          <w:rPr>
            <w:rFonts w:ascii="Times New Roman" w:eastAsia="Times New Roman" w:hAnsi="Times New Roman" w:cs="Times New Roman"/>
            <w:i/>
            <w:color w:val="980000"/>
          </w:rPr>
          <w:t>Completed by medical treatment area personnel to record victims entering or carried to the treatment</w:t>
        </w:r>
      </w:ins>
      <w:ins w:id="235" w:author="Elie Tannouri" w:date="2022-11-17T22:58:00Z">
        <w:r>
          <w:rPr>
            <w:rFonts w:ascii="Times New Roman" w:eastAsia="Times New Roman" w:hAnsi="Times New Roman" w:cs="Times New Roman"/>
            <w:i/>
            <w:color w:val="980000"/>
          </w:rPr>
          <w:t xml:space="preserve">, their condition, and their status. It records each victim’s </w:t>
        </w:r>
      </w:ins>
      <w:ins w:id="236" w:author="Elie Tannouri" w:date="2022-11-17T22:59:00Z">
        <w:r>
          <w:rPr>
            <w:rFonts w:ascii="Times New Roman" w:eastAsia="Times New Roman" w:hAnsi="Times New Roman" w:cs="Times New Roman"/>
            <w:i/>
            <w:color w:val="980000"/>
          </w:rPr>
          <w:t xml:space="preserve">personal data (name, age, area of residence, contact info, where found, …). For each victim, there should be a determination based on a set of if/then conditions if the need </w:t>
        </w:r>
      </w:ins>
      <w:ins w:id="237" w:author="Elie Tannouri" w:date="2022-11-17T23:00:00Z">
        <w:r>
          <w:rPr>
            <w:rFonts w:ascii="Times New Roman" w:eastAsia="Times New Roman" w:hAnsi="Times New Roman" w:cs="Times New Roman"/>
            <w:i/>
            <w:color w:val="980000"/>
          </w:rPr>
          <w:t>is immediate, delayed, or minor.</w:t>
        </w:r>
      </w:ins>
      <w:ins w:id="238" w:author="Elie Tannouri" w:date="2022-11-17T22:57:00Z">
        <w:r>
          <w:rPr>
            <w:rFonts w:ascii="Times New Roman" w:eastAsia="Times New Roman" w:hAnsi="Times New Roman" w:cs="Times New Roman"/>
            <w:i/>
            <w:color w:val="980000"/>
          </w:rPr>
          <w:t xml:space="preserve">  </w:t>
        </w:r>
      </w:ins>
      <w:del w:id="239" w:author="Elie Tannouri" w:date="2022-11-17T23:00:00Z">
        <w:r w:rsidR="003C454B" w:rsidRPr="003C454B" w:rsidDel="00825AE8">
          <w:rPr>
            <w:rFonts w:ascii="Times New Roman" w:eastAsia="Times New Roman" w:hAnsi="Times New Roman" w:cs="Times New Roman"/>
            <w:i/>
            <w:color w:val="980000"/>
          </w:rPr>
          <w:delText>We will update this</w:delText>
        </w:r>
        <w:r w:rsidR="003C454B" w:rsidDel="00825AE8">
          <w:rPr>
            <w:rFonts w:ascii="Times New Roman" w:eastAsia="Times New Roman" w:hAnsi="Times New Roman" w:cs="Times New Roman"/>
            <w:i/>
            <w:color w:val="980000"/>
          </w:rPr>
          <w:delText>.</w:delText>
        </w:r>
      </w:del>
    </w:p>
    <w:p w14:paraId="2F730F57" w14:textId="77777777" w:rsidR="003032A7" w:rsidRDefault="003032A7">
      <w:pPr>
        <w:rPr>
          <w:rFonts w:ascii="Times New Roman" w:eastAsia="Times New Roman" w:hAnsi="Times New Roman" w:cs="Times New Roman"/>
        </w:rPr>
      </w:pPr>
    </w:p>
    <w:p w14:paraId="6C204270" w14:textId="09F3076C" w:rsidR="003032A7" w:rsidDel="00825AE8" w:rsidRDefault="0005187A">
      <w:pPr>
        <w:pStyle w:val="Heading2"/>
        <w:rPr>
          <w:del w:id="240" w:author="Elie Tannouri" w:date="2022-11-17T23:00:00Z"/>
        </w:rPr>
      </w:pPr>
      <w:bookmarkStart w:id="241" w:name="_Toc119616796"/>
      <w:bookmarkStart w:id="242" w:name="_Toc1120497921"/>
      <w:del w:id="243" w:author="Elie Tannouri" w:date="2022-11-17T23:00:00Z">
        <w:r>
          <w:delText>COMMUNICATIONS LOG</w:delText>
        </w:r>
        <w:bookmarkEnd w:id="241"/>
        <w:bookmarkEnd w:id="242"/>
      </w:del>
    </w:p>
    <w:p w14:paraId="2CA1A79E" w14:textId="0E464EBC" w:rsidR="003032A7" w:rsidRPr="003C454B" w:rsidDel="00825AE8" w:rsidRDefault="003C454B">
      <w:pPr>
        <w:rPr>
          <w:del w:id="244" w:author="Elie Tannouri" w:date="2022-11-17T23:00:00Z"/>
          <w:rFonts w:ascii="Times New Roman" w:eastAsia="Times New Roman" w:hAnsi="Times New Roman" w:cs="Times New Roman"/>
          <w:i/>
          <w:color w:val="980000"/>
        </w:rPr>
      </w:pPr>
      <w:del w:id="245" w:author="Elie Tannouri" w:date="2022-11-17T23:00:00Z">
        <w:r w:rsidRPr="003C454B" w:rsidDel="00825AE8">
          <w:rPr>
            <w:rFonts w:ascii="Times New Roman" w:eastAsia="Times New Roman" w:hAnsi="Times New Roman" w:cs="Times New Roman"/>
            <w:i/>
            <w:color w:val="980000"/>
          </w:rPr>
          <w:delText>We will update this</w:delText>
        </w:r>
        <w:r w:rsidDel="00825AE8">
          <w:rPr>
            <w:rFonts w:ascii="Times New Roman" w:eastAsia="Times New Roman" w:hAnsi="Times New Roman" w:cs="Times New Roman"/>
            <w:i/>
            <w:color w:val="980000"/>
          </w:rPr>
          <w:delText>.</w:delText>
        </w:r>
      </w:del>
    </w:p>
    <w:p w14:paraId="50A825A6" w14:textId="77777777" w:rsidR="003032A7" w:rsidRDefault="003032A7">
      <w:pPr>
        <w:pStyle w:val="Heading1"/>
      </w:pPr>
      <w:bookmarkStart w:id="246" w:name="_dyz5qhmwpjdu" w:colFirst="0" w:colLast="0"/>
      <w:bookmarkEnd w:id="246"/>
    </w:p>
    <w:p w14:paraId="5DB9358F" w14:textId="77777777" w:rsidR="003032A7" w:rsidRDefault="0005187A">
      <w:pPr>
        <w:pStyle w:val="Heading1"/>
      </w:pPr>
      <w:bookmarkStart w:id="247" w:name="_Toc119616797"/>
      <w:bookmarkStart w:id="248" w:name="_Toc1994739362"/>
      <w:r>
        <w:t>REQUIREMENTS OF USER INTERFACE</w:t>
      </w:r>
      <w:bookmarkEnd w:id="247"/>
      <w:bookmarkEnd w:id="248"/>
    </w:p>
    <w:p w14:paraId="25488A24" w14:textId="33DC9B3E" w:rsidR="003032A7" w:rsidRDefault="0005187A">
      <w:pPr>
        <w:rPr>
          <w:rFonts w:ascii="Times New Roman" w:eastAsia="Times New Roman" w:hAnsi="Times New Roman" w:cs="Times New Roman"/>
        </w:rPr>
      </w:pPr>
      <w:r>
        <w:rPr>
          <w:rFonts w:ascii="Times New Roman" w:eastAsia="Times New Roman" w:hAnsi="Times New Roman" w:cs="Times New Roman"/>
          <w:color w:val="3A3A3A"/>
        </w:rPr>
        <w:t xml:space="preserve">The </w:t>
      </w:r>
      <w:del w:id="249" w:author="Elie Tannouri" w:date="2022-11-19T10:30:00Z">
        <w:r w:rsidDel="00C16FA4">
          <w:rPr>
            <w:rFonts w:ascii="Times New Roman" w:eastAsia="Times New Roman" w:hAnsi="Times New Roman" w:cs="Times New Roman"/>
            <w:color w:val="3A3A3A"/>
          </w:rPr>
          <w:delText>us</w:delText>
        </w:r>
      </w:del>
      <w:del w:id="250" w:author="Elie Tannouri" w:date="2022-11-19T10:31:00Z">
        <w:r w:rsidDel="00C16FA4">
          <w:rPr>
            <w:rFonts w:ascii="Times New Roman" w:eastAsia="Times New Roman" w:hAnsi="Times New Roman" w:cs="Times New Roman"/>
            <w:color w:val="3A3A3A"/>
          </w:rPr>
          <w:delText>er</w:delText>
        </w:r>
      </w:del>
      <w:r>
        <w:rPr>
          <w:rFonts w:ascii="Times New Roman" w:eastAsia="Times New Roman" w:hAnsi="Times New Roman" w:cs="Times New Roman"/>
          <w:color w:val="3A3A3A"/>
        </w:rPr>
        <w:t xml:space="preserve"> ease</w:t>
      </w:r>
      <w:ins w:id="251" w:author="Elie Tannouri" w:date="2022-11-19T10:31:00Z">
        <w:r w:rsidR="00C16FA4">
          <w:rPr>
            <w:rFonts w:ascii="Times New Roman" w:eastAsia="Times New Roman" w:hAnsi="Times New Roman" w:cs="Times New Roman"/>
            <w:color w:val="3A3A3A"/>
          </w:rPr>
          <w:t xml:space="preserve"> of use</w:t>
        </w:r>
      </w:ins>
      <w:del w:id="252" w:author="Elie Tannouri" w:date="2022-11-19T10:31:00Z">
        <w:r w:rsidDel="00C16FA4">
          <w:rPr>
            <w:rFonts w:ascii="Times New Roman" w:eastAsia="Times New Roman" w:hAnsi="Times New Roman" w:cs="Times New Roman"/>
            <w:color w:val="3A3A3A"/>
          </w:rPr>
          <w:delText xml:space="preserve"> of</w:delText>
        </w:r>
      </w:del>
      <w:r>
        <w:rPr>
          <w:rFonts w:ascii="Times New Roman" w:eastAsia="Times New Roman" w:hAnsi="Times New Roman" w:cs="Times New Roman"/>
          <w:color w:val="3A3A3A"/>
        </w:rPr>
        <w:t xml:space="preserve"> experience of this product is crucial due to the nature of this application. All user interface design must prioritize conciseness and clarity. </w:t>
      </w:r>
      <w:del w:id="253" w:author="Elie Tannouri" w:date="2022-11-17T23:00:00Z">
        <w:r w:rsidDel="00825AE8">
          <w:rPr>
            <w:rFonts w:ascii="Times New Roman" w:eastAsia="Times New Roman" w:hAnsi="Times New Roman" w:cs="Times New Roman"/>
            <w:color w:val="3A3A3A"/>
          </w:rPr>
          <w:delText>In order to</w:delText>
        </w:r>
      </w:del>
      <w:ins w:id="254" w:author="Elie Tannouri" w:date="2022-11-17T23:00:00Z">
        <w:r w:rsidR="00825AE8">
          <w:rPr>
            <w:rFonts w:ascii="Times New Roman" w:eastAsia="Times New Roman" w:hAnsi="Times New Roman" w:cs="Times New Roman"/>
            <w:color w:val="3A3A3A"/>
          </w:rPr>
          <w:t>To</w:t>
        </w:r>
      </w:ins>
      <w:r>
        <w:rPr>
          <w:rFonts w:ascii="Times New Roman" w:eastAsia="Times New Roman" w:hAnsi="Times New Roman" w:cs="Times New Roman"/>
          <w:color w:val="3A3A3A"/>
        </w:rPr>
        <w:t xml:space="preserve"> ensure that this application is not inefficient due to user experience, a streamlined flow of process has been designed. </w:t>
      </w:r>
      <w:r>
        <w:rPr>
          <w:rFonts w:ascii="Times New Roman" w:eastAsia="Times New Roman" w:hAnsi="Times New Roman" w:cs="Times New Roman"/>
        </w:rPr>
        <w:t>Appendix A provides a schema of the processing of impacted individuals. This appendix deals directly with the human element of treatment. Prior to the starting of this process a different set of processes include the foundational aspect of post-disaster recovery:</w:t>
      </w:r>
    </w:p>
    <w:p w14:paraId="6AE83CB9" w14:textId="77777777" w:rsidR="003032A7" w:rsidRDefault="0005187A">
      <w:pPr>
        <w:numPr>
          <w:ilvl w:val="0"/>
          <w:numId w:val="2"/>
        </w:numPr>
        <w:spacing w:line="259" w:lineRule="auto"/>
        <w:rPr>
          <w:rFonts w:ascii="Times New Roman" w:eastAsia="Times New Roman" w:hAnsi="Times New Roman" w:cs="Times New Roman"/>
        </w:rPr>
      </w:pPr>
      <w:r>
        <w:rPr>
          <w:rFonts w:ascii="Times New Roman" w:eastAsia="Times New Roman" w:hAnsi="Times New Roman" w:cs="Times New Roman"/>
        </w:rPr>
        <w:t>Identification of the disaster</w:t>
      </w:r>
    </w:p>
    <w:p w14:paraId="6A6E8781" w14:textId="77777777" w:rsidR="003032A7" w:rsidRDefault="0005187A">
      <w:pPr>
        <w:numPr>
          <w:ilvl w:val="0"/>
          <w:numId w:val="2"/>
        </w:numPr>
        <w:spacing w:line="259" w:lineRule="auto"/>
        <w:rPr>
          <w:rFonts w:ascii="Times New Roman" w:eastAsia="Times New Roman" w:hAnsi="Times New Roman" w:cs="Times New Roman"/>
        </w:rPr>
      </w:pPr>
      <w:r>
        <w:rPr>
          <w:rFonts w:ascii="Times New Roman" w:eastAsia="Times New Roman" w:hAnsi="Times New Roman" w:cs="Times New Roman"/>
        </w:rPr>
        <w:t>Determination on locations in the disaster area</w:t>
      </w:r>
    </w:p>
    <w:p w14:paraId="2D515B46" w14:textId="77777777" w:rsidR="003032A7" w:rsidRDefault="0005187A">
      <w:pPr>
        <w:numPr>
          <w:ilvl w:val="0"/>
          <w:numId w:val="2"/>
        </w:numPr>
        <w:spacing w:after="160" w:line="259" w:lineRule="auto"/>
        <w:rPr>
          <w:rFonts w:ascii="Times New Roman" w:eastAsia="Times New Roman" w:hAnsi="Times New Roman" w:cs="Times New Roman"/>
        </w:rPr>
      </w:pPr>
      <w:r>
        <w:rPr>
          <w:rFonts w:ascii="Times New Roman" w:eastAsia="Times New Roman" w:hAnsi="Times New Roman" w:cs="Times New Roman"/>
        </w:rPr>
        <w:t>Identification of personnel engaged in the process</w:t>
      </w:r>
    </w:p>
    <w:p w14:paraId="25274620" w14:textId="77777777" w:rsidR="003032A7" w:rsidRDefault="003032A7">
      <w:pPr>
        <w:rPr>
          <w:rFonts w:ascii="Times New Roman" w:eastAsia="Times New Roman" w:hAnsi="Times New Roman" w:cs="Times New Roman"/>
          <w:color w:val="3A3A3A"/>
        </w:rPr>
      </w:pPr>
    </w:p>
    <w:p w14:paraId="6EBA0E37" w14:textId="77777777" w:rsidR="003032A7" w:rsidRDefault="0005187A">
      <w:pPr>
        <w:pStyle w:val="Heading1"/>
      </w:pPr>
      <w:bookmarkStart w:id="255" w:name="_Toc119616798"/>
      <w:bookmarkStart w:id="256" w:name="_Toc331152983"/>
      <w:r>
        <w:t>ADDITIONAL NONFUNCTIONAL REQUIREMENTS</w:t>
      </w:r>
      <w:bookmarkEnd w:id="255"/>
      <w:bookmarkEnd w:id="256"/>
    </w:p>
    <w:p w14:paraId="72C056F4" w14:textId="60AF5D1A" w:rsidR="003032A7" w:rsidRDefault="0005187A">
      <w:pPr>
        <w:pStyle w:val="Heading2"/>
      </w:pPr>
      <w:bookmarkStart w:id="257" w:name="_Toc119616799"/>
      <w:bookmarkStart w:id="258" w:name="_Toc1874679401"/>
      <w:del w:id="259" w:author="Elie Tannouri" w:date="2022-11-17T23:07:00Z">
        <w:r>
          <w:delText>PERFORMANCE</w:delText>
        </w:r>
      </w:del>
      <w:bookmarkEnd w:id="257"/>
      <w:ins w:id="260" w:author="Elie Tannouri" w:date="2022-11-17T23:07:00Z">
        <w:r w:rsidR="00DF6988">
          <w:t>PORTABILITY</w:t>
        </w:r>
      </w:ins>
      <w:bookmarkEnd w:id="258"/>
    </w:p>
    <w:p w14:paraId="57D4BBF6" w14:textId="614F8D51" w:rsidR="003032A7" w:rsidRDefault="00DF6988">
      <w:pPr>
        <w:rPr>
          <w:rFonts w:ascii="Times New Roman" w:eastAsia="Times New Roman" w:hAnsi="Times New Roman" w:cs="Times New Roman"/>
        </w:rPr>
      </w:pPr>
      <w:ins w:id="261" w:author="Elie Tannouri" w:date="2022-11-17T23:08:00Z">
        <w:r>
          <w:rPr>
            <w:rFonts w:ascii="Times New Roman" w:eastAsia="Times New Roman" w:hAnsi="Times New Roman" w:cs="Times New Roman"/>
            <w:i/>
            <w:color w:val="980000"/>
          </w:rPr>
          <w:t xml:space="preserve">Since the ultimate goal is to develop a mobile application, there is a requirement that the application should </w:t>
        </w:r>
      </w:ins>
      <w:ins w:id="262" w:author="Elie Tannouri" w:date="2022-11-17T23:09:00Z">
        <w:r>
          <w:rPr>
            <w:rFonts w:ascii="Times New Roman" w:eastAsia="Times New Roman" w:hAnsi="Times New Roman" w:cs="Times New Roman"/>
            <w:i/>
            <w:color w:val="980000"/>
          </w:rPr>
          <w:t>perform</w:t>
        </w:r>
      </w:ins>
      <w:ins w:id="263" w:author="Elie Tannouri" w:date="2022-11-17T23:08:00Z">
        <w:r>
          <w:rPr>
            <w:rFonts w:ascii="Times New Roman" w:eastAsia="Times New Roman" w:hAnsi="Times New Roman" w:cs="Times New Roman"/>
            <w:i/>
            <w:color w:val="980000"/>
          </w:rPr>
          <w:t xml:space="preserve"> the same (i.e., performance, sp</w:t>
        </w:r>
      </w:ins>
      <w:ins w:id="264" w:author="Elie Tannouri" w:date="2022-11-17T23:09:00Z">
        <w:r>
          <w:rPr>
            <w:rFonts w:ascii="Times New Roman" w:eastAsia="Times New Roman" w:hAnsi="Times New Roman" w:cs="Times New Roman"/>
            <w:i/>
            <w:color w:val="980000"/>
          </w:rPr>
          <w:t xml:space="preserve">eed) on any mobile device (iOS/Android, phone/tablet). </w:t>
        </w:r>
      </w:ins>
      <w:del w:id="265" w:author="Elie Tannouri" w:date="2022-11-17T23:09:00Z">
        <w:r w:rsidDel="00DF6988">
          <w:rPr>
            <w:rFonts w:ascii="Times New Roman" w:eastAsia="Times New Roman" w:hAnsi="Times New Roman" w:cs="Times New Roman"/>
            <w:i/>
            <w:color w:val="980000"/>
          </w:rPr>
          <w:delText>Describe the requirement here.</w:delText>
        </w:r>
      </w:del>
    </w:p>
    <w:p w14:paraId="173BA6CF" w14:textId="77777777" w:rsidR="003032A7" w:rsidRDefault="003032A7">
      <w:pPr>
        <w:rPr>
          <w:rFonts w:ascii="Times New Roman" w:eastAsia="Times New Roman" w:hAnsi="Times New Roman" w:cs="Times New Roman"/>
        </w:rPr>
      </w:pPr>
    </w:p>
    <w:p w14:paraId="667B0FE4" w14:textId="77777777" w:rsidR="003032A7" w:rsidRDefault="0005187A">
      <w:pPr>
        <w:pStyle w:val="Heading2"/>
      </w:pPr>
      <w:bookmarkStart w:id="266" w:name="_Toc119616800"/>
      <w:bookmarkStart w:id="267" w:name="_Toc102223863"/>
      <w:r>
        <w:t>SECURITY</w:t>
      </w:r>
      <w:bookmarkEnd w:id="266"/>
      <w:bookmarkEnd w:id="267"/>
    </w:p>
    <w:p w14:paraId="1A1D7C9D" w14:textId="38BA307C" w:rsidR="003032A7" w:rsidRDefault="0005187A">
      <w:pPr>
        <w:rPr>
          <w:rFonts w:ascii="Times New Roman" w:eastAsia="Times New Roman" w:hAnsi="Times New Roman" w:cs="Times New Roman"/>
        </w:rPr>
      </w:pPr>
      <w:r>
        <w:rPr>
          <w:rFonts w:ascii="Times New Roman" w:eastAsia="Times New Roman" w:hAnsi="Times New Roman" w:cs="Times New Roman"/>
        </w:rPr>
        <w:t xml:space="preserve">This application is heavily dependent on personal individual data to achieve its functional requirements. For this reason, there is a substantial focus on data security and privacy.  All data access must be </w:t>
      </w:r>
      <w:r w:rsidR="003C454B">
        <w:rPr>
          <w:rFonts w:ascii="Times New Roman" w:eastAsia="Times New Roman" w:hAnsi="Times New Roman" w:cs="Times New Roman"/>
        </w:rPr>
        <w:t>authenticated,</w:t>
      </w:r>
      <w:r>
        <w:rPr>
          <w:rFonts w:ascii="Times New Roman" w:eastAsia="Times New Roman" w:hAnsi="Times New Roman" w:cs="Times New Roman"/>
        </w:rPr>
        <w:t xml:space="preserve"> and all secure user data must be encrypted. </w:t>
      </w:r>
      <w:ins w:id="268" w:author="Elie Tannouri" w:date="2022-11-17T08:11:00Z">
        <w:r w:rsidR="001C1BDB">
          <w:rPr>
            <w:rFonts w:ascii="Times New Roman" w:eastAsia="Times New Roman" w:hAnsi="Times New Roman" w:cs="Times New Roman"/>
          </w:rPr>
          <w:t xml:space="preserve">Some data elements, such as disaster identification, engaged personnel </w:t>
        </w:r>
      </w:ins>
      <w:ins w:id="269" w:author="Elie Tannouri" w:date="2022-11-17T08:12:00Z">
        <w:r w:rsidR="001C1BDB">
          <w:rPr>
            <w:rFonts w:ascii="Times New Roman" w:eastAsia="Times New Roman" w:hAnsi="Times New Roman" w:cs="Times New Roman"/>
          </w:rPr>
          <w:t xml:space="preserve">will be accessible for add/edit by </w:t>
        </w:r>
      </w:ins>
      <w:ins w:id="270" w:author="Elie Tannouri" w:date="2022-11-17T08:13:00Z">
        <w:r w:rsidR="001C1BDB">
          <w:rPr>
            <w:rFonts w:ascii="Times New Roman" w:eastAsia="Times New Roman" w:hAnsi="Times New Roman" w:cs="Times New Roman"/>
          </w:rPr>
          <w:t>admin users only.</w:t>
        </w:r>
      </w:ins>
    </w:p>
    <w:p w14:paraId="78426441" w14:textId="77777777" w:rsidR="003032A7" w:rsidRDefault="003032A7">
      <w:pPr>
        <w:rPr>
          <w:rFonts w:ascii="Times New Roman" w:eastAsia="Times New Roman" w:hAnsi="Times New Roman" w:cs="Times New Roman"/>
          <w:i/>
          <w:color w:val="980000"/>
        </w:rPr>
      </w:pPr>
    </w:p>
    <w:p w14:paraId="260D0DEC" w14:textId="77777777" w:rsidR="003032A7" w:rsidRDefault="0005187A">
      <w:pPr>
        <w:pStyle w:val="Heading2"/>
      </w:pPr>
      <w:bookmarkStart w:id="271" w:name="_Toc119616801"/>
      <w:bookmarkStart w:id="272" w:name="_Toc413403909"/>
      <w:r>
        <w:t>ACCESSIBILITY</w:t>
      </w:r>
      <w:bookmarkEnd w:id="271"/>
      <w:bookmarkEnd w:id="272"/>
    </w:p>
    <w:p w14:paraId="5DDBD765" w14:textId="178ED587" w:rsidR="003032A7" w:rsidRDefault="0005187A">
      <w:pPr>
        <w:rPr>
          <w:ins w:id="273" w:author="Elie Tannouri" w:date="2022-11-17T23:11:00Z"/>
          <w:rFonts w:ascii="Times New Roman" w:eastAsia="Times New Roman" w:hAnsi="Times New Roman" w:cs="Times New Roman"/>
        </w:rPr>
      </w:pPr>
      <w:r>
        <w:rPr>
          <w:rFonts w:ascii="Times New Roman" w:eastAsia="Times New Roman" w:hAnsi="Times New Roman" w:cs="Times New Roman"/>
        </w:rPr>
        <w:t xml:space="preserve">In the first </w:t>
      </w:r>
      <w:ins w:id="274" w:author="Elie Tannouri" w:date="2022-11-17T08:13:00Z">
        <w:r w:rsidR="001C1BDB">
          <w:rPr>
            <w:rFonts w:ascii="Times New Roman" w:eastAsia="Times New Roman" w:hAnsi="Times New Roman" w:cs="Times New Roman"/>
          </w:rPr>
          <w:t>release</w:t>
        </w:r>
      </w:ins>
      <w:del w:id="275" w:author="Elie Tannouri" w:date="2022-11-17T08:13:00Z">
        <w:r w:rsidDel="001C1BDB">
          <w:rPr>
            <w:rFonts w:ascii="Times New Roman" w:eastAsia="Times New Roman" w:hAnsi="Times New Roman" w:cs="Times New Roman"/>
          </w:rPr>
          <w:delText>scope</w:delText>
        </w:r>
      </w:del>
      <w:r>
        <w:rPr>
          <w:rFonts w:ascii="Times New Roman" w:eastAsia="Times New Roman" w:hAnsi="Times New Roman" w:cs="Times New Roman"/>
        </w:rPr>
        <w:t xml:space="preserve"> of this application, multi-language availability will </w:t>
      </w:r>
      <w:ins w:id="276" w:author="Elie Tannouri" w:date="2022-11-17T08:13:00Z">
        <w:r w:rsidR="001C1BDB">
          <w:rPr>
            <w:rFonts w:ascii="Times New Roman" w:eastAsia="Times New Roman" w:hAnsi="Times New Roman" w:cs="Times New Roman"/>
          </w:rPr>
          <w:t xml:space="preserve">not </w:t>
        </w:r>
      </w:ins>
      <w:r>
        <w:rPr>
          <w:rFonts w:ascii="Times New Roman" w:eastAsia="Times New Roman" w:hAnsi="Times New Roman" w:cs="Times New Roman"/>
        </w:rPr>
        <w:t xml:space="preserve">be provided. The choice of multiple languages will be essential in ensuring that this product will be able to serve its purpose of assisting in triage and rapid treatment regardless of region or population. </w:t>
      </w:r>
    </w:p>
    <w:p w14:paraId="5DA26A91" w14:textId="5F740C15" w:rsidR="00DF6988" w:rsidRDefault="00DF6988">
      <w:pPr>
        <w:rPr>
          <w:ins w:id="277" w:author="Elie Tannouri" w:date="2022-11-17T23:11:00Z"/>
          <w:rFonts w:ascii="Times New Roman" w:eastAsia="Times New Roman" w:hAnsi="Times New Roman" w:cs="Times New Roman"/>
        </w:rPr>
      </w:pPr>
    </w:p>
    <w:p w14:paraId="0200783F" w14:textId="44025ED6" w:rsidR="00DF6988" w:rsidRDefault="00DF6988">
      <w:pPr>
        <w:rPr>
          <w:ins w:id="278" w:author="Elie Tannouri" w:date="2022-11-17T23:11:00Z"/>
          <w:rFonts w:ascii="Times New Roman" w:eastAsia="Times New Roman" w:hAnsi="Times New Roman" w:cs="Times New Roman"/>
          <w:b/>
          <w:bCs/>
        </w:rPr>
      </w:pPr>
      <w:ins w:id="279" w:author="Elie Tannouri" w:date="2022-11-17T23:11:00Z">
        <w:r>
          <w:rPr>
            <w:rFonts w:ascii="Times New Roman" w:eastAsia="Times New Roman" w:hAnsi="Times New Roman" w:cs="Times New Roman"/>
            <w:b/>
            <w:bCs/>
          </w:rPr>
          <w:t>CAPACITY</w:t>
        </w:r>
      </w:ins>
    </w:p>
    <w:p w14:paraId="42B01A62" w14:textId="2CB7EA3E" w:rsidR="005E7D11" w:rsidRDefault="00DF6988">
      <w:pPr>
        <w:rPr>
          <w:ins w:id="280" w:author="Elie Tannouri" w:date="2022-11-17T23:15:00Z"/>
          <w:rFonts w:asciiTheme="majorBidi" w:hAnsiTheme="majorBidi" w:cstheme="majorBidi"/>
          <w:color w:val="2D2D2D"/>
        </w:rPr>
      </w:pPr>
      <w:ins w:id="281" w:author="Elie Tannouri" w:date="2022-11-17T23:11:00Z">
        <w:r w:rsidRPr="00DF6988">
          <w:rPr>
            <w:rFonts w:asciiTheme="majorBidi" w:hAnsiTheme="majorBidi" w:cstheme="majorBidi"/>
            <w:color w:val="2D2D2D"/>
            <w:rPrChange w:id="282" w:author="Elie Tannouri" w:date="2022-11-17T23:12:00Z">
              <w:rPr>
                <w:rFonts w:ascii="Noto Sans" w:hAnsi="Noto Sans" w:cs="Noto Sans"/>
                <w:color w:val="2D2D2D"/>
                <w:sz w:val="30"/>
                <w:szCs w:val="30"/>
              </w:rPr>
            </w:rPrChange>
          </w:rPr>
          <w:t xml:space="preserve">The capacity of a system refers to the amount of storage it offers. </w:t>
        </w:r>
      </w:ins>
      <w:ins w:id="283" w:author="Elie Tannouri" w:date="2022-11-17T23:12:00Z">
        <w:r>
          <w:rPr>
            <w:rFonts w:asciiTheme="majorBidi" w:hAnsiTheme="majorBidi" w:cstheme="majorBidi"/>
            <w:color w:val="2D2D2D"/>
          </w:rPr>
          <w:t xml:space="preserve">The </w:t>
        </w:r>
        <w:proofErr w:type="spellStart"/>
        <w:r>
          <w:rPr>
            <w:rFonts w:asciiTheme="majorBidi" w:hAnsiTheme="majorBidi" w:cstheme="majorBidi"/>
            <w:color w:val="2D2D2D"/>
          </w:rPr>
          <w:t>StaRT</w:t>
        </w:r>
        <w:proofErr w:type="spellEnd"/>
        <w:r>
          <w:rPr>
            <w:rFonts w:asciiTheme="majorBidi" w:hAnsiTheme="majorBidi" w:cstheme="majorBidi"/>
            <w:color w:val="2D2D2D"/>
          </w:rPr>
          <w:t xml:space="preserve"> application will be originally developed using MySQL </w:t>
        </w:r>
      </w:ins>
      <w:ins w:id="284" w:author="Elie Tannouri" w:date="2022-11-17T23:13:00Z">
        <w:r w:rsidR="005E7D11">
          <w:rPr>
            <w:rFonts w:asciiTheme="majorBidi" w:hAnsiTheme="majorBidi" w:cstheme="majorBidi"/>
            <w:color w:val="2D2D2D"/>
          </w:rPr>
          <w:t>localized database. As more users have access to this application, we will research the possibility of having a</w:t>
        </w:r>
      </w:ins>
      <w:ins w:id="285" w:author="Elie Tannouri" w:date="2022-11-17T23:14:00Z">
        <w:r w:rsidR="005E7D11">
          <w:rPr>
            <w:rFonts w:asciiTheme="majorBidi" w:hAnsiTheme="majorBidi" w:cstheme="majorBidi"/>
            <w:color w:val="2D2D2D"/>
          </w:rPr>
          <w:t>n IaaS (infrastructure as a s</w:t>
        </w:r>
      </w:ins>
      <w:ins w:id="286" w:author="Elie Tannouri" w:date="2022-11-17T23:15:00Z">
        <w:r w:rsidR="005E7D11">
          <w:rPr>
            <w:rFonts w:asciiTheme="majorBidi" w:hAnsiTheme="majorBidi" w:cstheme="majorBidi"/>
            <w:color w:val="2D2D2D"/>
          </w:rPr>
          <w:t xml:space="preserve">ervice) cloud computing service model </w:t>
        </w:r>
      </w:ins>
      <w:ins w:id="287" w:author="Elie Tannouri" w:date="2022-11-17T23:16:00Z">
        <w:r w:rsidR="005E7D11">
          <w:rPr>
            <w:rFonts w:asciiTheme="majorBidi" w:hAnsiTheme="majorBidi" w:cstheme="majorBidi"/>
            <w:color w:val="2D2D2D"/>
          </w:rPr>
          <w:t xml:space="preserve">in which computing resources are hosted in a public, private, or hybrid cloud. </w:t>
        </w:r>
      </w:ins>
    </w:p>
    <w:p w14:paraId="29FD06A5" w14:textId="6DB4AE6D" w:rsidR="00DF6988" w:rsidRPr="00DF6988" w:rsidDel="005E7D11" w:rsidRDefault="00DF6988">
      <w:pPr>
        <w:rPr>
          <w:del w:id="288" w:author="Elie Tannouri" w:date="2022-11-17T23:16:00Z"/>
          <w:rFonts w:asciiTheme="majorBidi" w:eastAsia="Times New Roman" w:hAnsiTheme="majorBidi" w:cstheme="majorBidi"/>
          <w:b/>
          <w:bCs/>
          <w:rPrChange w:id="289" w:author="Elie Tannouri" w:date="2022-11-17T23:12:00Z">
            <w:rPr>
              <w:del w:id="290" w:author="Elie Tannouri" w:date="2022-11-17T23:16:00Z"/>
              <w:rFonts w:ascii="Times New Roman" w:eastAsia="Times New Roman" w:hAnsi="Times New Roman" w:cs="Times New Roman"/>
            </w:rPr>
          </w:rPrChange>
        </w:rPr>
      </w:pPr>
    </w:p>
    <w:p w14:paraId="55E33487" w14:textId="061B3C5D" w:rsidR="003032A7" w:rsidDel="005E7D11" w:rsidRDefault="003032A7">
      <w:pPr>
        <w:rPr>
          <w:del w:id="291" w:author="Elie Tannouri" w:date="2022-11-17T23:16:00Z"/>
          <w:rFonts w:ascii="Times New Roman" w:eastAsia="Times New Roman" w:hAnsi="Times New Roman" w:cs="Times New Roman"/>
        </w:rPr>
      </w:pPr>
    </w:p>
    <w:p w14:paraId="0862FC08" w14:textId="3D0F7EA5" w:rsidR="003032A7" w:rsidDel="005E7D11" w:rsidRDefault="003032A7">
      <w:pPr>
        <w:rPr>
          <w:del w:id="292" w:author="Elie Tannouri" w:date="2022-11-17T23:16:00Z"/>
          <w:rFonts w:ascii="Times New Roman" w:eastAsia="Times New Roman" w:hAnsi="Times New Roman" w:cs="Times New Roman"/>
        </w:rPr>
      </w:pPr>
    </w:p>
    <w:p w14:paraId="586B8257" w14:textId="36E5FECE" w:rsidR="003032A7" w:rsidDel="005E7D11" w:rsidRDefault="003032A7">
      <w:pPr>
        <w:rPr>
          <w:del w:id="293" w:author="Elie Tannouri" w:date="2022-11-17T23:16:00Z"/>
          <w:rFonts w:ascii="Times New Roman" w:eastAsia="Times New Roman" w:hAnsi="Times New Roman" w:cs="Times New Roman"/>
          <w:b/>
          <w:color w:val="4A86E8"/>
        </w:rPr>
      </w:pPr>
    </w:p>
    <w:p w14:paraId="2F742FBA" w14:textId="77777777" w:rsidR="003032A7" w:rsidRDefault="0005187A">
      <w:pPr>
        <w:pStyle w:val="Heading1"/>
      </w:pPr>
      <w:bookmarkStart w:id="294" w:name="_jyhtbw8qq2ua" w:colFirst="0" w:colLast="0"/>
      <w:bookmarkEnd w:id="294"/>
      <w:r>
        <w:br w:type="page"/>
      </w:r>
    </w:p>
    <w:p w14:paraId="1757D088" w14:textId="77777777" w:rsidR="003032A7" w:rsidRDefault="0005187A">
      <w:pPr>
        <w:pStyle w:val="Heading1"/>
      </w:pPr>
      <w:bookmarkStart w:id="295" w:name="_Toc119616802"/>
      <w:bookmarkStart w:id="296" w:name="_Toc2133492922"/>
      <w:r>
        <w:t>APPENDICES</w:t>
      </w:r>
      <w:bookmarkEnd w:id="295"/>
      <w:bookmarkEnd w:id="296"/>
    </w:p>
    <w:p w14:paraId="1EE7C2B5" w14:textId="77777777" w:rsidR="003032A7" w:rsidRDefault="003032A7"/>
    <w:p w14:paraId="3C25504D" w14:textId="77777777" w:rsidR="003032A7" w:rsidRDefault="0005187A">
      <w:pPr>
        <w:pStyle w:val="Heading2"/>
      </w:pPr>
      <w:bookmarkStart w:id="297" w:name="_Toc119616803"/>
      <w:bookmarkStart w:id="298" w:name="_Toc852442268"/>
      <w:r>
        <w:t>APPENDIX A: PROCESS OF FLOW OF EVENTS</w:t>
      </w:r>
      <w:bookmarkEnd w:id="297"/>
      <w:bookmarkEnd w:id="298"/>
    </w:p>
    <w:p w14:paraId="7E867CCD" w14:textId="77777777" w:rsidR="003032A7" w:rsidRDefault="0005187A">
      <w:pPr>
        <w:spacing w:after="160" w:line="259" w:lineRule="auto"/>
        <w:rPr>
          <w:rFonts w:ascii="Times New Roman" w:eastAsia="Times New Roman" w:hAnsi="Times New Roman" w:cs="Times New Roman"/>
          <w:b/>
          <w:color w:val="3A3A3A"/>
        </w:rPr>
      </w:pPr>
      <w:r>
        <w:rPr>
          <w:rFonts w:ascii="Times New Roman" w:eastAsia="Times New Roman" w:hAnsi="Times New Roman" w:cs="Times New Roman"/>
          <w:noProof/>
        </w:rPr>
        <w:drawing>
          <wp:inline distT="0" distB="0" distL="0" distR="0" wp14:anchorId="3AC9E9BF" wp14:editId="6F1918D4">
            <wp:extent cx="5943600" cy="4629785"/>
            <wp:effectExtent l="0" t="0" r="0" b="0"/>
            <wp:docPr id="2" name="image3.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Diagram&#10;&#10;Description automatically generated"/>
                    <pic:cNvPicPr preferRelativeResize="0"/>
                  </pic:nvPicPr>
                  <pic:blipFill>
                    <a:blip r:embed="rId12"/>
                    <a:srcRect/>
                    <a:stretch>
                      <a:fillRect/>
                    </a:stretch>
                  </pic:blipFill>
                  <pic:spPr>
                    <a:xfrm>
                      <a:off x="0" y="0"/>
                      <a:ext cx="5943600" cy="4629785"/>
                    </a:xfrm>
                    <a:prstGeom prst="rect">
                      <a:avLst/>
                    </a:prstGeom>
                    <a:ln/>
                  </pic:spPr>
                </pic:pic>
              </a:graphicData>
            </a:graphic>
          </wp:inline>
        </w:drawing>
      </w:r>
    </w:p>
    <w:sectPr w:rsidR="003032A7">
      <w:head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1009B0" w14:textId="77777777" w:rsidR="005F6217" w:rsidRDefault="005F6217">
      <w:pPr>
        <w:spacing w:line="240" w:lineRule="auto"/>
      </w:pPr>
      <w:r>
        <w:separator/>
      </w:r>
    </w:p>
  </w:endnote>
  <w:endnote w:type="continuationSeparator" w:id="0">
    <w:p w14:paraId="10C21D7B" w14:textId="77777777" w:rsidR="005F6217" w:rsidRDefault="005F6217">
      <w:pPr>
        <w:spacing w:line="240" w:lineRule="auto"/>
      </w:pPr>
      <w:r>
        <w:continuationSeparator/>
      </w:r>
    </w:p>
  </w:endnote>
  <w:endnote w:type="continuationNotice" w:id="1">
    <w:p w14:paraId="044FB676" w14:textId="77777777" w:rsidR="005F6217" w:rsidRDefault="005F621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Noto Sans">
    <w:charset w:val="00"/>
    <w:family w:val="swiss"/>
    <w:pitch w:val="variable"/>
    <w:sig w:usb0="E00082FF" w:usb1="400078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196024" w14:textId="77777777" w:rsidR="005F6217" w:rsidRDefault="005F6217">
      <w:pPr>
        <w:spacing w:line="240" w:lineRule="auto"/>
      </w:pPr>
      <w:r>
        <w:separator/>
      </w:r>
    </w:p>
  </w:footnote>
  <w:footnote w:type="continuationSeparator" w:id="0">
    <w:p w14:paraId="69CB8652" w14:textId="77777777" w:rsidR="005F6217" w:rsidRDefault="005F6217">
      <w:pPr>
        <w:spacing w:line="240" w:lineRule="auto"/>
      </w:pPr>
      <w:r>
        <w:continuationSeparator/>
      </w:r>
    </w:p>
  </w:footnote>
  <w:footnote w:type="continuationNotice" w:id="1">
    <w:p w14:paraId="2FC978C4" w14:textId="77777777" w:rsidR="005F6217" w:rsidRDefault="005F621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A05E9D" w14:textId="77777777" w:rsidR="003032A7" w:rsidRDefault="0005187A">
    <w:pPr>
      <w:jc w:val="right"/>
      <w:rPr>
        <w:rFonts w:ascii="Times New Roman" w:eastAsia="Times New Roman" w:hAnsi="Times New Roman" w:cs="Times New Roman"/>
      </w:rPr>
    </w:pPr>
    <w:r>
      <w:fldChar w:fldCharType="begin"/>
    </w:r>
    <w:r>
      <w:instrText>PAGE</w:instrText>
    </w:r>
    <w:r>
      <w:fldChar w:fldCharType="separate"/>
    </w:r>
    <w:r w:rsidR="001D044B">
      <w:rPr>
        <w:noProof/>
      </w:rPr>
      <w:t>1</w:t>
    </w:r>
    <w:r>
      <w:fldChar w:fldCharType="end"/>
    </w:r>
  </w:p>
</w:hdr>
</file>

<file path=word/intelligence2.xml><?xml version="1.0" encoding="utf-8"?>
<int2:intelligence xmlns:int2="http://schemas.microsoft.com/office/intelligence/2020/intelligence" xmlns:oel="http://schemas.microsoft.com/office/2019/extlst">
  <int2:observations>
    <int2:textHash int2:hashCode="KwIJJ9PG60ByI6" int2:id="e61S507b">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BB78E5"/>
    <w:multiLevelType w:val="multilevel"/>
    <w:tmpl w:val="837457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14707A6"/>
    <w:multiLevelType w:val="multilevel"/>
    <w:tmpl w:val="4EB251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4A64ECA"/>
    <w:multiLevelType w:val="multilevel"/>
    <w:tmpl w:val="D2E42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230133"/>
    <w:multiLevelType w:val="multilevel"/>
    <w:tmpl w:val="4B4C36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EA97377"/>
    <w:multiLevelType w:val="multilevel"/>
    <w:tmpl w:val="E52E9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4500442">
    <w:abstractNumId w:val="3"/>
  </w:num>
  <w:num w:numId="2" w16cid:durableId="816337909">
    <w:abstractNumId w:val="1"/>
  </w:num>
  <w:num w:numId="3" w16cid:durableId="738022996">
    <w:abstractNumId w:val="0"/>
  </w:num>
  <w:num w:numId="4" w16cid:durableId="154952291">
    <w:abstractNumId w:val="2"/>
  </w:num>
  <w:num w:numId="5" w16cid:durableId="18624336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32A7"/>
    <w:rsid w:val="00050855"/>
    <w:rsid w:val="0005187A"/>
    <w:rsid w:val="000F6A95"/>
    <w:rsid w:val="001C1BDB"/>
    <w:rsid w:val="001C1DDB"/>
    <w:rsid w:val="001D044B"/>
    <w:rsid w:val="00271DA9"/>
    <w:rsid w:val="003032A7"/>
    <w:rsid w:val="003517F0"/>
    <w:rsid w:val="003C454B"/>
    <w:rsid w:val="005842F2"/>
    <w:rsid w:val="005E7D11"/>
    <w:rsid w:val="005F28DB"/>
    <w:rsid w:val="005F6217"/>
    <w:rsid w:val="007922F7"/>
    <w:rsid w:val="00825AE8"/>
    <w:rsid w:val="0088751F"/>
    <w:rsid w:val="008B0004"/>
    <w:rsid w:val="008B6443"/>
    <w:rsid w:val="009046A0"/>
    <w:rsid w:val="009C1C12"/>
    <w:rsid w:val="00B10C40"/>
    <w:rsid w:val="00C16FA4"/>
    <w:rsid w:val="00CA0E09"/>
    <w:rsid w:val="00DF2A81"/>
    <w:rsid w:val="00DF6988"/>
    <w:rsid w:val="00E22D44"/>
    <w:rsid w:val="1125D650"/>
    <w:rsid w:val="1D81C54F"/>
    <w:rsid w:val="1EF220B8"/>
    <w:rsid w:val="1F87015C"/>
    <w:rsid w:val="2558B71C"/>
    <w:rsid w:val="37E4D9F6"/>
    <w:rsid w:val="38CCF0C7"/>
    <w:rsid w:val="4BD883B3"/>
    <w:rsid w:val="50ABF4D6"/>
    <w:rsid w:val="567C7738"/>
    <w:rsid w:val="576641A2"/>
    <w:rsid w:val="5D9705E9"/>
    <w:rsid w:val="62E0B6F2"/>
    <w:rsid w:val="7CFD772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B9031"/>
  <w15:docId w15:val="{E92623F3-38C7-4308-A496-BA2B9D673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454B"/>
  </w:style>
  <w:style w:type="paragraph" w:styleId="Heading1">
    <w:name w:val="heading 1"/>
    <w:basedOn w:val="Normal"/>
    <w:next w:val="Normal"/>
    <w:uiPriority w:val="9"/>
    <w:qFormat/>
    <w:pPr>
      <w:keepNext/>
      <w:keepLines/>
      <w:outlineLvl w:val="0"/>
    </w:pPr>
    <w:rPr>
      <w:rFonts w:ascii="Times New Roman" w:eastAsia="Times New Roman" w:hAnsi="Times New Roman" w:cs="Times New Roman"/>
      <w:b/>
      <w:color w:val="4A86E8"/>
      <w:sz w:val="28"/>
      <w:szCs w:val="28"/>
    </w:rPr>
  </w:style>
  <w:style w:type="paragraph" w:styleId="Heading2">
    <w:name w:val="heading 2"/>
    <w:basedOn w:val="Normal"/>
    <w:next w:val="Normal"/>
    <w:uiPriority w:val="9"/>
    <w:unhideWhenUsed/>
    <w:qFormat/>
    <w:pPr>
      <w:keepNext/>
      <w:keepLines/>
      <w:outlineLvl w:val="1"/>
    </w:pPr>
    <w:rPr>
      <w:rFonts w:ascii="Times New Roman" w:eastAsia="Times New Roman" w:hAnsi="Times New Roman" w:cs="Times New Roman"/>
      <w:b/>
    </w:rPr>
  </w:style>
  <w:style w:type="paragraph" w:styleId="Heading3">
    <w:name w:val="heading 3"/>
    <w:basedOn w:val="Normal"/>
    <w:next w:val="Normal"/>
    <w:uiPriority w:val="9"/>
    <w:unhideWhenUsed/>
    <w:qFormat/>
    <w:pPr>
      <w:keepNext/>
      <w:keepLines/>
      <w:spacing w:before="40" w:line="259" w:lineRule="auto"/>
      <w:ind w:left="720" w:hanging="360"/>
      <w:outlineLvl w:val="2"/>
    </w:pPr>
    <w:rPr>
      <w:rFonts w:ascii="Times New Roman" w:eastAsia="Times New Roman" w:hAnsi="Times New Roman" w:cs="Times New Roman"/>
      <w:b/>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TOC1">
    <w:name w:val="toc 1"/>
    <w:basedOn w:val="Normal"/>
    <w:next w:val="Normal"/>
    <w:autoRedefine/>
    <w:uiPriority w:val="39"/>
    <w:unhideWhenUsed/>
    <w:rsid w:val="00DF2A81"/>
    <w:pPr>
      <w:spacing w:after="100"/>
    </w:pPr>
  </w:style>
  <w:style w:type="paragraph" w:styleId="TOC2">
    <w:name w:val="toc 2"/>
    <w:basedOn w:val="Normal"/>
    <w:next w:val="Normal"/>
    <w:autoRedefine/>
    <w:uiPriority w:val="39"/>
    <w:unhideWhenUsed/>
    <w:rsid w:val="00DF2A81"/>
    <w:pPr>
      <w:spacing w:after="100"/>
      <w:ind w:left="220"/>
    </w:pPr>
  </w:style>
  <w:style w:type="paragraph" w:styleId="TOC3">
    <w:name w:val="toc 3"/>
    <w:basedOn w:val="Normal"/>
    <w:next w:val="Normal"/>
    <w:autoRedefine/>
    <w:uiPriority w:val="39"/>
    <w:unhideWhenUsed/>
    <w:rsid w:val="00DF2A81"/>
    <w:pPr>
      <w:spacing w:after="100"/>
      <w:ind w:left="440"/>
    </w:pPr>
  </w:style>
  <w:style w:type="character" w:styleId="Hyperlink">
    <w:name w:val="Hyperlink"/>
    <w:basedOn w:val="DefaultParagraphFont"/>
    <w:uiPriority w:val="99"/>
    <w:unhideWhenUsed/>
    <w:rsid w:val="00DF2A81"/>
    <w:rPr>
      <w:color w:val="0000FF" w:themeColor="hyperlink"/>
      <w:u w:val="single"/>
    </w:rPr>
  </w:style>
  <w:style w:type="paragraph" w:styleId="TOCHeading">
    <w:name w:val="TOC Heading"/>
    <w:basedOn w:val="Heading1"/>
    <w:next w:val="Normal"/>
    <w:uiPriority w:val="39"/>
    <w:unhideWhenUsed/>
    <w:qFormat/>
    <w:rsid w:val="00DF2A81"/>
    <w:pPr>
      <w:spacing w:before="240" w:line="259" w:lineRule="auto"/>
      <w:outlineLvl w:val="9"/>
    </w:pPr>
    <w:rPr>
      <w:rFonts w:asciiTheme="majorHAnsi" w:eastAsiaTheme="majorEastAsia" w:hAnsiTheme="majorHAnsi" w:cstheme="majorBidi"/>
      <w:b w:val="0"/>
      <w:color w:val="365F91" w:themeColor="accent1" w:themeShade="BF"/>
      <w:sz w:val="32"/>
      <w:szCs w:val="32"/>
      <w:lang w:val="en-US"/>
    </w:rPr>
  </w:style>
  <w:style w:type="paragraph" w:styleId="Revision">
    <w:name w:val="Revision"/>
    <w:hidden/>
    <w:uiPriority w:val="99"/>
    <w:semiHidden/>
    <w:rsid w:val="001C1BDB"/>
    <w:pPr>
      <w:spacing w:line="240" w:lineRule="auto"/>
    </w:pPr>
  </w:style>
  <w:style w:type="paragraph" w:styleId="NormalWeb">
    <w:name w:val="Normal (Web)"/>
    <w:basedOn w:val="Normal"/>
    <w:uiPriority w:val="99"/>
    <w:semiHidden/>
    <w:unhideWhenUsed/>
    <w:rsid w:val="000F6A95"/>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eader">
    <w:name w:val="header"/>
    <w:basedOn w:val="Normal"/>
    <w:link w:val="HeaderChar"/>
    <w:uiPriority w:val="99"/>
    <w:semiHidden/>
    <w:unhideWhenUsed/>
    <w:rsid w:val="00271DA9"/>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271DA9"/>
  </w:style>
  <w:style w:type="paragraph" w:styleId="Footer">
    <w:name w:val="footer"/>
    <w:basedOn w:val="Normal"/>
    <w:link w:val="FooterChar"/>
    <w:uiPriority w:val="99"/>
    <w:semiHidden/>
    <w:unhideWhenUsed/>
    <w:rsid w:val="00271DA9"/>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271D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3010666">
      <w:bodyDiv w:val="1"/>
      <w:marLeft w:val="0"/>
      <w:marRight w:val="0"/>
      <w:marTop w:val="0"/>
      <w:marBottom w:val="0"/>
      <w:divBdr>
        <w:top w:val="none" w:sz="0" w:space="0" w:color="auto"/>
        <w:left w:val="none" w:sz="0" w:space="0" w:color="auto"/>
        <w:bottom w:val="none" w:sz="0" w:space="0" w:color="auto"/>
        <w:right w:val="none" w:sz="0" w:space="0" w:color="auto"/>
      </w:divBdr>
    </w:div>
    <w:div w:id="14282320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D3FA441B5F5A346AC32FF42BAA265CB" ma:contentTypeVersion="2" ma:contentTypeDescription="Create a new document." ma:contentTypeScope="" ma:versionID="2010c2875389cdffb069ae82c2659aaa">
  <xsd:schema xmlns:xsd="http://www.w3.org/2001/XMLSchema" xmlns:xs="http://www.w3.org/2001/XMLSchema" xmlns:p="http://schemas.microsoft.com/office/2006/metadata/properties" xmlns:ns2="4f130af1-6d01-4790-9e34-89cab87c4308" targetNamespace="http://schemas.microsoft.com/office/2006/metadata/properties" ma:root="true" ma:fieldsID="3ce418c6d816dbd869d4f141c8776ae0" ns2:_="">
    <xsd:import namespace="4f130af1-6d01-4790-9e34-89cab87c4308"/>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130af1-6d01-4790-9e34-89cab87c430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0611662-E003-4196-97A4-3C81FF71BB1D}">
  <ds:schemaRefs>
    <ds:schemaRef ds:uri="http://schemas.microsoft.com/sharepoint/v3/contenttype/forms"/>
  </ds:schemaRefs>
</ds:datastoreItem>
</file>

<file path=customXml/itemProps2.xml><?xml version="1.0" encoding="utf-8"?>
<ds:datastoreItem xmlns:ds="http://schemas.openxmlformats.org/officeDocument/2006/customXml" ds:itemID="{027870B6-DD67-4822-AE89-9A3309F46E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130af1-6d01-4790-9e34-89cab87c43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593E5F9-BABF-425E-8B43-FBB65A2B59F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1875</Words>
  <Characters>10690</Characters>
  <Application>Microsoft Office Word</Application>
  <DocSecurity>4</DocSecurity>
  <Lines>89</Lines>
  <Paragraphs>25</Paragraphs>
  <ScaleCrop>false</ScaleCrop>
  <Company/>
  <LinksUpToDate>false</LinksUpToDate>
  <CharactersWithSpaces>12540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Farah Muttardy</dc:creator>
  <cp:keywords/>
  <cp:lastModifiedBy>Richard Ogniewski</cp:lastModifiedBy>
  <cp:revision>6</cp:revision>
  <dcterms:created xsi:type="dcterms:W3CDTF">2022-11-18T07:19:00Z</dcterms:created>
  <dcterms:modified xsi:type="dcterms:W3CDTF">2022-11-19T18:31:00Z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0x010100DD3FA441B5F5A346AC32FF42BAA265CB</vt:lpwstr>
  </property>
</Properties>
</file>